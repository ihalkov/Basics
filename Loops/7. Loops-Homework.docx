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492A0A" w14:textId="77777777" w:rsidR="008617B5" w:rsidRPr="00C80AB9" w:rsidRDefault="00D23A61" w:rsidP="00941FFF">
      <w:pPr>
        <w:pStyle w:val="Heading1"/>
        <w:rPr>
          <w:ins w:id="7" w:author="Comparison" w:date="2016-03-11T22:42:00Z"/>
          <w:lang w:val="en-US"/>
        </w:rPr>
      </w:pPr>
      <w:bookmarkStart w:id="8" w:name="_GoBack"/>
      <w:bookmarkEnd w:id="8"/>
      <w:ins w:id="9" w:author="Comparison" w:date="2016-03-11T22:42:00Z">
        <w:r w:rsidRPr="00C80AB9">
          <w:rPr>
            <w:lang w:val="en-US"/>
          </w:rPr>
          <w:t xml:space="preserve">Homework: </w:t>
        </w:r>
        <w:r w:rsidR="00CD5CEA">
          <w:rPr>
            <w:bCs/>
            <w:lang w:val="en-US"/>
          </w:rPr>
          <w:t>Loops</w:t>
        </w:r>
      </w:ins>
    </w:p>
    <w:p w14:paraId="4FDE9361" w14:textId="77777777" w:rsidR="001A03E1" w:rsidRDefault="001A03E1" w:rsidP="001A03E1">
      <w:pPr>
        <w:rPr>
          <w:ins w:id="10" w:author="Comparison" w:date="2016-03-11T22:42:00Z"/>
          <w:lang w:val="en-US"/>
        </w:rPr>
      </w:pPr>
      <w:ins w:id="11" w:author="Comparison" w:date="2016-03-11T22:42:00Z">
        <w:r>
          <w:rPr>
            <w:lang w:val="en-US"/>
          </w:rPr>
          <w:t xml:space="preserve">This document defines homework assignments from the </w:t>
        </w:r>
        <w:r w:rsidR="00310E35">
          <w:fldChar w:fldCharType="begin"/>
        </w:r>
        <w:r w:rsidR="00310E35">
          <w:instrText xml:space="preserve"> HYPERLINK "http://softuni.bg/courses/csharp-basics/" </w:instrText>
        </w:r>
        <w:r w:rsidR="00310E35">
          <w:fldChar w:fldCharType="separate"/>
        </w:r>
        <w:r>
          <w:rPr>
            <w:rStyle w:val="Hyperlink"/>
            <w:noProof/>
            <w:lang w:val="en-US"/>
          </w:rPr>
          <w:t>“C# Basics“ Course @ Software University</w:t>
        </w:r>
        <w:r w:rsidR="00310E35">
          <w:rPr>
            <w:rStyle w:val="Hyperlink"/>
            <w:noProof/>
            <w:lang w:val="en-US"/>
          </w:rPr>
          <w:fldChar w:fldCharType="end"/>
        </w:r>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ins>
    </w:p>
    <w:p w14:paraId="28C8D099" w14:textId="77777777" w:rsidR="00CD5CEA" w:rsidRDefault="001275B0" w:rsidP="00CD5CEA">
      <w:pPr>
        <w:pStyle w:val="Heading2"/>
        <w:rPr>
          <w:ins w:id="12" w:author="Comparison" w:date="2016-03-11T22:42:00Z"/>
        </w:rPr>
      </w:pPr>
      <w:ins w:id="13" w:author="Comparison" w:date="2016-03-11T22:42:00Z">
        <w:r>
          <w:t>Numbers from 1 to N</w:t>
        </w:r>
      </w:ins>
    </w:p>
    <w:p w14:paraId="3AF747B0" w14:textId="77777777" w:rsidR="00CD5CEA" w:rsidRPr="00F4687F" w:rsidRDefault="001275B0" w:rsidP="00CD5CEA">
      <w:pPr>
        <w:rPr>
          <w:ins w:id="14" w:author="Comparison" w:date="2016-03-11T22:42:00Z"/>
          <w:lang w:val="en-US"/>
        </w:rPr>
      </w:pPr>
      <w:ins w:id="15" w:author="Comparison" w:date="2016-03-11T22:42:00Z">
        <w:r w:rsidRPr="003E5A6E">
          <w:rPr>
            <w:lang w:val="en-US"/>
          </w:rPr>
          <w:t xml:space="preserve">Write a program that </w:t>
        </w:r>
        <w:r>
          <w:rPr>
            <w:lang w:val="en-US"/>
          </w:rPr>
          <w:t xml:space="preserve">enters from the console a positive integer </w:t>
        </w:r>
        <w:r w:rsidRPr="001275B0">
          <w:rPr>
            <w:b/>
            <w:lang w:val="en-US"/>
          </w:rPr>
          <w:t>n</w:t>
        </w:r>
        <w:r>
          <w:rPr>
            <w:lang w:val="en-US"/>
          </w:rPr>
          <w:t xml:space="preserve"> and </w:t>
        </w:r>
        <w:r w:rsidRPr="00066C6C">
          <w:rPr>
            <w:b/>
            <w:lang w:val="en-US"/>
          </w:rPr>
          <w:t xml:space="preserve">prints all the numbers from </w:t>
        </w:r>
        <w:r w:rsidRPr="00066C6C">
          <w:rPr>
            <w:b/>
            <w:noProof/>
            <w:lang w:val="en-US"/>
          </w:rPr>
          <w:t>1</w:t>
        </w:r>
        <w:r w:rsidRPr="00066C6C">
          <w:rPr>
            <w:b/>
            <w:lang w:val="en-US"/>
          </w:rPr>
          <w:t xml:space="preserve"> to n</w:t>
        </w:r>
        <w:r>
          <w:rPr>
            <w:lang w:val="en-US"/>
          </w:rPr>
          <w:t>, on a single line, separated by a space</w:t>
        </w:r>
        <w:r w:rsidRPr="003E5A6E">
          <w:rPr>
            <w:lang w:val="en-US"/>
          </w:rPr>
          <w:t>.</w:t>
        </w:r>
        <w:r>
          <w:rPr>
            <w:lang w:val="en-US"/>
          </w:rPr>
          <w:t xml:space="preserve"> </w:t>
        </w:r>
        <w:r w:rsidR="00CD5CEA" w:rsidRPr="00F4687F">
          <w:rPr>
            <w:lang w:val="en-US"/>
          </w:rPr>
          <w:t>Example</w:t>
        </w:r>
        <w:r>
          <w:rPr>
            <w:lang w:val="en-US"/>
          </w:rPr>
          <w:t>s</w:t>
        </w:r>
        <w:r w:rsidR="00CD5CEA" w:rsidRPr="00F4687F">
          <w:rPr>
            <w:lang w:val="en-US"/>
          </w:rPr>
          <w:t>:</w:t>
        </w:r>
      </w:ins>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380"/>
      </w:tblGrid>
      <w:tr w:rsidR="001275B0" w:rsidRPr="00D46CFA" w14:paraId="22B88621" w14:textId="77777777" w:rsidTr="001275B0">
        <w:trPr>
          <w:ins w:id="16" w:author="Comparison" w:date="2016-03-11T22:42:00Z"/>
        </w:trPr>
        <w:tc>
          <w:tcPr>
            <w:tcW w:w="970" w:type="dxa"/>
            <w:shd w:val="clear" w:color="auto" w:fill="D9D9D9" w:themeFill="background1" w:themeFillShade="D9"/>
            <w:vAlign w:val="center"/>
          </w:tcPr>
          <w:p w14:paraId="3B85F711" w14:textId="77777777" w:rsidR="001275B0" w:rsidRPr="00164678" w:rsidRDefault="001275B0" w:rsidP="00BD50F9">
            <w:pPr>
              <w:jc w:val="center"/>
              <w:rPr>
                <w:ins w:id="17" w:author="Comparison" w:date="2016-03-11T22:42:00Z"/>
                <w:b/>
              </w:rPr>
            </w:pPr>
            <w:ins w:id="18" w:author="Comparison" w:date="2016-03-11T22:42:00Z">
              <w:r>
                <w:rPr>
                  <w:b/>
                </w:rPr>
                <w:t>n</w:t>
              </w:r>
            </w:ins>
          </w:p>
        </w:tc>
        <w:tc>
          <w:tcPr>
            <w:tcW w:w="1380" w:type="dxa"/>
            <w:shd w:val="clear" w:color="auto" w:fill="D9D9D9" w:themeFill="background1" w:themeFillShade="D9"/>
            <w:vAlign w:val="center"/>
          </w:tcPr>
          <w:p w14:paraId="1D640FA2" w14:textId="77777777" w:rsidR="001275B0" w:rsidRPr="00D46CFA" w:rsidRDefault="001275B0" w:rsidP="00BD50F9">
            <w:pPr>
              <w:jc w:val="center"/>
              <w:rPr>
                <w:ins w:id="19" w:author="Comparison" w:date="2016-03-11T22:42:00Z"/>
                <w:b/>
                <w:noProof/>
              </w:rPr>
            </w:pPr>
            <w:ins w:id="20" w:author="Comparison" w:date="2016-03-11T22:42:00Z">
              <w:r>
                <w:rPr>
                  <w:b/>
                  <w:noProof/>
                </w:rPr>
                <w:t>output</w:t>
              </w:r>
            </w:ins>
          </w:p>
        </w:tc>
      </w:tr>
      <w:tr w:rsidR="001275B0" w:rsidRPr="0087640F" w14:paraId="6918B15B" w14:textId="77777777" w:rsidTr="001275B0">
        <w:trPr>
          <w:ins w:id="21" w:author="Comparison" w:date="2016-03-11T22:42:00Z"/>
        </w:trPr>
        <w:tc>
          <w:tcPr>
            <w:tcW w:w="970" w:type="dxa"/>
            <w:vAlign w:val="center"/>
          </w:tcPr>
          <w:p w14:paraId="1BFE7662" w14:textId="77777777" w:rsidR="001275B0" w:rsidRPr="00F4687F" w:rsidRDefault="001275B0" w:rsidP="00BD50F9">
            <w:pPr>
              <w:jc w:val="center"/>
              <w:rPr>
                <w:ins w:id="22" w:author="Comparison" w:date="2016-03-11T22:42:00Z"/>
                <w:rFonts w:ascii="Consolas" w:hAnsi="Consolas" w:cs="Consolas"/>
              </w:rPr>
            </w:pPr>
            <w:ins w:id="23" w:author="Comparison" w:date="2016-03-11T22:42:00Z">
              <w:r>
                <w:rPr>
                  <w:rFonts w:ascii="Consolas" w:hAnsi="Consolas" w:cs="Consolas"/>
                </w:rPr>
                <w:t>3</w:t>
              </w:r>
            </w:ins>
          </w:p>
        </w:tc>
        <w:tc>
          <w:tcPr>
            <w:tcW w:w="1380" w:type="dxa"/>
            <w:vAlign w:val="center"/>
          </w:tcPr>
          <w:p w14:paraId="0C1051A4" w14:textId="77777777" w:rsidR="001275B0" w:rsidRPr="0087640F" w:rsidRDefault="001275B0" w:rsidP="00BD50F9">
            <w:pPr>
              <w:rPr>
                <w:ins w:id="24" w:author="Comparison" w:date="2016-03-11T22:42:00Z"/>
                <w:rFonts w:ascii="Consolas" w:hAnsi="Consolas" w:cs="Consolas"/>
              </w:rPr>
            </w:pPr>
            <w:ins w:id="25" w:author="Comparison" w:date="2016-03-11T22:42:00Z">
              <w:r>
                <w:rPr>
                  <w:rFonts w:ascii="Consolas" w:hAnsi="Consolas" w:cs="Consolas"/>
                </w:rPr>
                <w:t>1 2 3</w:t>
              </w:r>
            </w:ins>
          </w:p>
        </w:tc>
      </w:tr>
      <w:tr w:rsidR="001275B0" w:rsidRPr="00D46CFA" w14:paraId="492268A6" w14:textId="77777777" w:rsidTr="001275B0">
        <w:trPr>
          <w:ins w:id="26" w:author="Comparison" w:date="2016-03-11T22:42:00Z"/>
        </w:trPr>
        <w:tc>
          <w:tcPr>
            <w:tcW w:w="970" w:type="dxa"/>
            <w:vAlign w:val="center"/>
          </w:tcPr>
          <w:p w14:paraId="7358D369" w14:textId="77777777" w:rsidR="001275B0" w:rsidRPr="0087640F" w:rsidRDefault="001275B0" w:rsidP="00BD50F9">
            <w:pPr>
              <w:jc w:val="center"/>
              <w:rPr>
                <w:ins w:id="27" w:author="Comparison" w:date="2016-03-11T22:42:00Z"/>
                <w:rFonts w:ascii="Consolas" w:hAnsi="Consolas" w:cs="Consolas"/>
              </w:rPr>
            </w:pPr>
            <w:ins w:id="28" w:author="Comparison" w:date="2016-03-11T22:42:00Z">
              <w:r>
                <w:rPr>
                  <w:rFonts w:ascii="Consolas" w:hAnsi="Consolas" w:cs="Consolas"/>
                </w:rPr>
                <w:t>5</w:t>
              </w:r>
            </w:ins>
          </w:p>
        </w:tc>
        <w:tc>
          <w:tcPr>
            <w:tcW w:w="1380" w:type="dxa"/>
            <w:vAlign w:val="center"/>
          </w:tcPr>
          <w:p w14:paraId="31B35DCE" w14:textId="77777777" w:rsidR="001275B0" w:rsidRPr="00D46CFA" w:rsidRDefault="001275B0" w:rsidP="00BD50F9">
            <w:pPr>
              <w:rPr>
                <w:ins w:id="29" w:author="Comparison" w:date="2016-03-11T22:42:00Z"/>
                <w:rFonts w:ascii="Consolas" w:hAnsi="Consolas" w:cs="Consolas"/>
              </w:rPr>
            </w:pPr>
            <w:ins w:id="30" w:author="Comparison" w:date="2016-03-11T22:42:00Z">
              <w:r>
                <w:rPr>
                  <w:rFonts w:ascii="Consolas" w:hAnsi="Consolas" w:cs="Consolas"/>
                </w:rPr>
                <w:t>1 2 3 4 5</w:t>
              </w:r>
            </w:ins>
          </w:p>
        </w:tc>
      </w:tr>
    </w:tbl>
    <w:p w14:paraId="481586B7" w14:textId="77777777" w:rsidR="00066C6C" w:rsidRDefault="00066C6C" w:rsidP="00066C6C">
      <w:pPr>
        <w:pStyle w:val="Heading2"/>
        <w:rPr>
          <w:ins w:id="31" w:author="Comparison" w:date="2016-03-11T22:42:00Z"/>
        </w:rPr>
      </w:pPr>
      <w:ins w:id="32" w:author="Comparison" w:date="2016-03-11T22:42:00Z">
        <w:r>
          <w:t>Numbers Not Divisible by 3 and 7</w:t>
        </w:r>
      </w:ins>
    </w:p>
    <w:p w14:paraId="7CDDEF39" w14:textId="77777777" w:rsidR="00066C6C" w:rsidRPr="00F4687F" w:rsidRDefault="00066C6C" w:rsidP="00066C6C">
      <w:pPr>
        <w:rPr>
          <w:ins w:id="33" w:author="Comparison" w:date="2016-03-11T22:42:00Z"/>
          <w:lang w:val="en-US"/>
        </w:rPr>
      </w:pPr>
      <w:ins w:id="34" w:author="Comparison" w:date="2016-03-11T22:42:00Z">
        <w:r w:rsidRPr="003E5A6E">
          <w:rPr>
            <w:lang w:val="en-US"/>
          </w:rPr>
          <w:t xml:space="preserve">Write a program that </w:t>
        </w:r>
        <w:r>
          <w:rPr>
            <w:lang w:val="en-US"/>
          </w:rPr>
          <w:t xml:space="preserve">enters from the console a positive integer </w:t>
        </w:r>
        <w:r w:rsidRPr="001275B0">
          <w:rPr>
            <w:b/>
            <w:lang w:val="en-US"/>
          </w:rPr>
          <w:t>n</w:t>
        </w:r>
        <w:r>
          <w:rPr>
            <w:lang w:val="en-US"/>
          </w:rPr>
          <w:t xml:space="preserve"> and </w:t>
        </w:r>
        <w:r w:rsidRPr="00066C6C">
          <w:rPr>
            <w:lang w:val="en-US"/>
          </w:rPr>
          <w:t>prints all the</w:t>
        </w:r>
        <w:r w:rsidRPr="00066C6C">
          <w:rPr>
            <w:b/>
            <w:lang w:val="en-US"/>
          </w:rPr>
          <w:t xml:space="preserve"> numbers from </w:t>
        </w:r>
        <w:r w:rsidRPr="00066C6C">
          <w:rPr>
            <w:b/>
            <w:noProof/>
            <w:lang w:val="en-US"/>
          </w:rPr>
          <w:t>1</w:t>
        </w:r>
        <w:r w:rsidRPr="00066C6C">
          <w:rPr>
            <w:b/>
            <w:lang w:val="en-US"/>
          </w:rPr>
          <w:t xml:space="preserve"> to n</w:t>
        </w:r>
        <w:r>
          <w:rPr>
            <w:b/>
            <w:lang w:val="en-US"/>
          </w:rPr>
          <w:t xml:space="preserve"> not divisible by 3 and 7</w:t>
        </w:r>
        <w:r>
          <w:rPr>
            <w:lang w:val="en-US"/>
          </w:rPr>
          <w:t>, on a single line, separated by a space</w:t>
        </w:r>
        <w:r w:rsidRPr="003E5A6E">
          <w:rPr>
            <w:lang w:val="en-US"/>
          </w:rPr>
          <w:t>.</w:t>
        </w:r>
        <w:r>
          <w:rPr>
            <w:lang w:val="en-US"/>
          </w:rPr>
          <w:t xml:space="preserve"> </w:t>
        </w:r>
        <w:r w:rsidRPr="00F4687F">
          <w:rPr>
            <w:lang w:val="en-US"/>
          </w:rPr>
          <w:t>Example</w:t>
        </w:r>
        <w:r>
          <w:rPr>
            <w:lang w:val="en-US"/>
          </w:rPr>
          <w:t>s</w:t>
        </w:r>
        <w:r w:rsidRPr="00F4687F">
          <w:rPr>
            <w:lang w:val="en-US"/>
          </w:rPr>
          <w:t>:</w:t>
        </w:r>
      </w:ins>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743"/>
      </w:tblGrid>
      <w:tr w:rsidR="00066C6C" w:rsidRPr="00D46CFA" w14:paraId="04B98329" w14:textId="77777777" w:rsidTr="00066C6C">
        <w:trPr>
          <w:ins w:id="35" w:author="Comparison" w:date="2016-03-11T22:42:00Z"/>
        </w:trPr>
        <w:tc>
          <w:tcPr>
            <w:tcW w:w="970" w:type="dxa"/>
            <w:shd w:val="clear" w:color="auto" w:fill="D9D9D9" w:themeFill="background1" w:themeFillShade="D9"/>
            <w:vAlign w:val="center"/>
          </w:tcPr>
          <w:p w14:paraId="692F4841" w14:textId="77777777" w:rsidR="00066C6C" w:rsidRPr="00164678" w:rsidRDefault="00066C6C" w:rsidP="00BD50F9">
            <w:pPr>
              <w:jc w:val="center"/>
              <w:rPr>
                <w:ins w:id="36" w:author="Comparison" w:date="2016-03-11T22:42:00Z"/>
                <w:b/>
              </w:rPr>
            </w:pPr>
            <w:ins w:id="37" w:author="Comparison" w:date="2016-03-11T22:42:00Z">
              <w:r>
                <w:rPr>
                  <w:b/>
                </w:rPr>
                <w:t>n</w:t>
              </w:r>
            </w:ins>
          </w:p>
        </w:tc>
        <w:tc>
          <w:tcPr>
            <w:tcW w:w="1743" w:type="dxa"/>
            <w:shd w:val="clear" w:color="auto" w:fill="D9D9D9" w:themeFill="background1" w:themeFillShade="D9"/>
            <w:vAlign w:val="center"/>
          </w:tcPr>
          <w:p w14:paraId="55F3CAD7" w14:textId="77777777" w:rsidR="00066C6C" w:rsidRPr="00D46CFA" w:rsidRDefault="00066C6C" w:rsidP="00BD50F9">
            <w:pPr>
              <w:jc w:val="center"/>
              <w:rPr>
                <w:ins w:id="38" w:author="Comparison" w:date="2016-03-11T22:42:00Z"/>
                <w:b/>
                <w:noProof/>
              </w:rPr>
            </w:pPr>
            <w:ins w:id="39" w:author="Comparison" w:date="2016-03-11T22:42:00Z">
              <w:r>
                <w:rPr>
                  <w:b/>
                  <w:noProof/>
                </w:rPr>
                <w:t>output</w:t>
              </w:r>
            </w:ins>
          </w:p>
        </w:tc>
      </w:tr>
      <w:tr w:rsidR="00066C6C" w:rsidRPr="00D46CFA" w14:paraId="565B287D" w14:textId="77777777" w:rsidTr="00BD50F9">
        <w:trPr>
          <w:ins w:id="40" w:author="Comparison" w:date="2016-03-11T22:42:00Z"/>
        </w:trPr>
        <w:tc>
          <w:tcPr>
            <w:tcW w:w="970" w:type="dxa"/>
            <w:vAlign w:val="center"/>
          </w:tcPr>
          <w:p w14:paraId="5BE96255" w14:textId="77777777" w:rsidR="00066C6C" w:rsidRPr="0087640F" w:rsidRDefault="00066C6C" w:rsidP="00BD50F9">
            <w:pPr>
              <w:jc w:val="center"/>
              <w:rPr>
                <w:ins w:id="41" w:author="Comparison" w:date="2016-03-11T22:42:00Z"/>
                <w:rFonts w:ascii="Consolas" w:hAnsi="Consolas" w:cs="Consolas"/>
              </w:rPr>
            </w:pPr>
            <w:ins w:id="42" w:author="Comparison" w:date="2016-03-11T22:42:00Z">
              <w:r>
                <w:rPr>
                  <w:rFonts w:ascii="Consolas" w:hAnsi="Consolas" w:cs="Consolas"/>
                </w:rPr>
                <w:t>3</w:t>
              </w:r>
            </w:ins>
          </w:p>
        </w:tc>
        <w:tc>
          <w:tcPr>
            <w:tcW w:w="1743" w:type="dxa"/>
            <w:vAlign w:val="center"/>
          </w:tcPr>
          <w:p w14:paraId="236E37B0" w14:textId="77777777" w:rsidR="00066C6C" w:rsidRPr="00D46CFA" w:rsidRDefault="00066C6C" w:rsidP="00BD50F9">
            <w:pPr>
              <w:rPr>
                <w:ins w:id="43" w:author="Comparison" w:date="2016-03-11T22:42:00Z"/>
                <w:rFonts w:ascii="Consolas" w:hAnsi="Consolas" w:cs="Consolas"/>
              </w:rPr>
            </w:pPr>
            <w:ins w:id="44" w:author="Comparison" w:date="2016-03-11T22:42:00Z">
              <w:r>
                <w:rPr>
                  <w:rFonts w:ascii="Consolas" w:hAnsi="Consolas" w:cs="Consolas"/>
                </w:rPr>
                <w:t>1 2</w:t>
              </w:r>
            </w:ins>
          </w:p>
        </w:tc>
      </w:tr>
      <w:tr w:rsidR="00066C6C" w:rsidRPr="0087640F" w14:paraId="7E525A3B" w14:textId="77777777" w:rsidTr="00066C6C">
        <w:trPr>
          <w:ins w:id="45" w:author="Comparison" w:date="2016-03-11T22:42:00Z"/>
        </w:trPr>
        <w:tc>
          <w:tcPr>
            <w:tcW w:w="970" w:type="dxa"/>
            <w:vAlign w:val="center"/>
          </w:tcPr>
          <w:p w14:paraId="022D1D2E" w14:textId="77777777" w:rsidR="00066C6C" w:rsidRPr="00F4687F" w:rsidRDefault="00066C6C" w:rsidP="00BD50F9">
            <w:pPr>
              <w:jc w:val="center"/>
              <w:rPr>
                <w:ins w:id="46" w:author="Comparison" w:date="2016-03-11T22:42:00Z"/>
                <w:rFonts w:ascii="Consolas" w:hAnsi="Consolas" w:cs="Consolas"/>
              </w:rPr>
            </w:pPr>
            <w:ins w:id="47" w:author="Comparison" w:date="2016-03-11T22:42:00Z">
              <w:r>
                <w:rPr>
                  <w:rFonts w:ascii="Consolas" w:hAnsi="Consolas" w:cs="Consolas"/>
                </w:rPr>
                <w:t>10</w:t>
              </w:r>
            </w:ins>
          </w:p>
        </w:tc>
        <w:tc>
          <w:tcPr>
            <w:tcW w:w="1743" w:type="dxa"/>
            <w:vAlign w:val="center"/>
          </w:tcPr>
          <w:p w14:paraId="17C5120E" w14:textId="77777777" w:rsidR="00066C6C" w:rsidRPr="0087640F" w:rsidRDefault="00066C6C" w:rsidP="00066C6C">
            <w:pPr>
              <w:rPr>
                <w:ins w:id="48" w:author="Comparison" w:date="2016-03-11T22:42:00Z"/>
                <w:rFonts w:ascii="Consolas" w:hAnsi="Consolas" w:cs="Consolas"/>
              </w:rPr>
            </w:pPr>
            <w:ins w:id="49" w:author="Comparison" w:date="2016-03-11T22:42:00Z">
              <w:r>
                <w:rPr>
                  <w:rFonts w:ascii="Consolas" w:hAnsi="Consolas" w:cs="Consolas"/>
                </w:rPr>
                <w:t>1 2 4 5 8 10</w:t>
              </w:r>
            </w:ins>
          </w:p>
        </w:tc>
      </w:tr>
    </w:tbl>
    <w:p w14:paraId="385C94A7" w14:textId="77777777" w:rsidR="00CD5CEA" w:rsidRDefault="00EB6CCC" w:rsidP="00CD5CEA">
      <w:pPr>
        <w:pStyle w:val="Heading2"/>
        <w:rPr>
          <w:ins w:id="50" w:author="Comparison" w:date="2016-03-11T22:42:00Z"/>
        </w:rPr>
      </w:pPr>
      <w:ins w:id="51" w:author="Comparison" w:date="2016-03-11T22:42:00Z">
        <w:r>
          <w:t>Min, Max</w:t>
        </w:r>
        <w:r w:rsidR="00F7661B">
          <w:t>,</w:t>
        </w:r>
        <w:r>
          <w:t xml:space="preserve"> Sum </w:t>
        </w:r>
        <w:r w:rsidR="00F7661B">
          <w:t xml:space="preserve">and Average </w:t>
        </w:r>
        <w:r>
          <w:t>of N Numbers</w:t>
        </w:r>
      </w:ins>
    </w:p>
    <w:p w14:paraId="52BF9106" w14:textId="77777777" w:rsidR="00CD5CEA" w:rsidRPr="00F4687F" w:rsidRDefault="00EB6CCC" w:rsidP="00CD5CEA">
      <w:pPr>
        <w:rPr>
          <w:ins w:id="52" w:author="Comparison" w:date="2016-03-11T22:42:00Z"/>
          <w:lang w:val="en-US"/>
        </w:rPr>
      </w:pPr>
      <w:ins w:id="53" w:author="Comparison" w:date="2016-03-11T22:42:00Z">
        <w:r w:rsidRPr="003E5A6E">
          <w:rPr>
            <w:lang w:val="en-US"/>
          </w:rPr>
          <w:t xml:space="preserve">Write a program that reads from the console a sequence of </w:t>
        </w:r>
        <w:r w:rsidRPr="00EB6CCC">
          <w:rPr>
            <w:b/>
            <w:lang w:val="en-US"/>
          </w:rPr>
          <w:t>n</w:t>
        </w:r>
        <w:r w:rsidRPr="003E5A6E">
          <w:rPr>
            <w:lang w:val="en-US"/>
          </w:rPr>
          <w:t xml:space="preserve"> integer numbers and returns the </w:t>
        </w:r>
        <w:r w:rsidRPr="00EB6CCC">
          <w:rPr>
            <w:b/>
            <w:lang w:val="en-US"/>
          </w:rPr>
          <w:t>minimal</w:t>
        </w:r>
        <w:r>
          <w:rPr>
            <w:lang w:val="en-US"/>
          </w:rPr>
          <w:t>, the</w:t>
        </w:r>
        <w:r w:rsidRPr="003E5A6E">
          <w:rPr>
            <w:lang w:val="en-US"/>
          </w:rPr>
          <w:t xml:space="preserve"> </w:t>
        </w:r>
        <w:r w:rsidRPr="00EB6CCC">
          <w:rPr>
            <w:b/>
            <w:lang w:val="en-US"/>
          </w:rPr>
          <w:t>maximal</w:t>
        </w:r>
        <w:r w:rsidRPr="003E5A6E">
          <w:rPr>
            <w:lang w:val="en-US"/>
          </w:rPr>
          <w:t xml:space="preserve"> </w:t>
        </w:r>
        <w:r>
          <w:rPr>
            <w:lang w:val="en-US"/>
          </w:rPr>
          <w:t>number, the sum and the average of all numbers (</w:t>
        </w:r>
        <w:r w:rsidR="00DB2A43">
          <w:rPr>
            <w:lang w:val="en-US"/>
          </w:rPr>
          <w:t>displayed with</w:t>
        </w:r>
        <w:r>
          <w:rPr>
            <w:lang w:val="en-US"/>
          </w:rPr>
          <w:t xml:space="preserve"> </w:t>
        </w:r>
        <w:r>
          <w:rPr>
            <w:noProof/>
            <w:lang w:val="en-US"/>
          </w:rPr>
          <w:t>2</w:t>
        </w:r>
        <w:r>
          <w:rPr>
            <w:lang w:val="en-US"/>
          </w:rPr>
          <w:t xml:space="preserve"> digits after the decimal point)</w:t>
        </w:r>
        <w:r w:rsidRPr="003E5A6E">
          <w:rPr>
            <w:lang w:val="en-US"/>
          </w:rPr>
          <w:t>.</w:t>
        </w:r>
        <w:r>
          <w:rPr>
            <w:lang w:val="en-US"/>
          </w:rPr>
          <w:t xml:space="preserve"> The </w:t>
        </w:r>
        <w:r w:rsidRPr="00EB6CCC">
          <w:rPr>
            <w:b/>
            <w:lang w:val="en-US"/>
          </w:rPr>
          <w:t>input</w:t>
        </w:r>
        <w:r>
          <w:rPr>
            <w:lang w:val="en-US"/>
          </w:rPr>
          <w:t xml:space="preserve"> starts by the number </w:t>
        </w:r>
        <w:r w:rsidRPr="00EB6CCC">
          <w:rPr>
            <w:b/>
            <w:lang w:val="en-US"/>
          </w:rPr>
          <w:t>n</w:t>
        </w:r>
        <w:r>
          <w:rPr>
            <w:lang w:val="en-US"/>
          </w:rPr>
          <w:t xml:space="preserve"> (alone in a line) followed by </w:t>
        </w:r>
        <w:r w:rsidRPr="00EB6CCC">
          <w:rPr>
            <w:b/>
            <w:lang w:val="en-US"/>
          </w:rPr>
          <w:t>n lines</w:t>
        </w:r>
        <w:r>
          <w:rPr>
            <w:lang w:val="en-US"/>
          </w:rPr>
          <w:t xml:space="preserve">, each holding an integer number. The </w:t>
        </w:r>
        <w:r w:rsidRPr="00EB6CCC">
          <w:rPr>
            <w:b/>
            <w:lang w:val="en-US"/>
          </w:rPr>
          <w:t>output</w:t>
        </w:r>
        <w:r>
          <w:rPr>
            <w:lang w:val="en-US"/>
          </w:rPr>
          <w:t xml:space="preserve"> is like in the examples below. </w:t>
        </w:r>
        <w:r w:rsidR="00CD5CEA" w:rsidRPr="00F4687F">
          <w:rPr>
            <w:lang w:val="en-US"/>
          </w:rPr>
          <w:t>Examples:</w:t>
        </w:r>
      </w:ins>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65"/>
        <w:gridCol w:w="1501"/>
        <w:gridCol w:w="405"/>
        <w:gridCol w:w="765"/>
        <w:gridCol w:w="1501"/>
      </w:tblGrid>
      <w:tr w:rsidR="00DB2A43" w:rsidRPr="00D46CFA" w14:paraId="04AAA7CA" w14:textId="77777777" w:rsidTr="00DB2A43">
        <w:trPr>
          <w:ins w:id="54" w:author="Comparison" w:date="2016-03-11T22:42:00Z"/>
        </w:trPr>
        <w:tc>
          <w:tcPr>
            <w:tcW w:w="765" w:type="dxa"/>
            <w:shd w:val="clear" w:color="auto" w:fill="D9D9D9" w:themeFill="background1" w:themeFillShade="D9"/>
            <w:vAlign w:val="center"/>
          </w:tcPr>
          <w:p w14:paraId="1A2B8287" w14:textId="77777777" w:rsidR="00DB2A43" w:rsidRPr="00164678" w:rsidRDefault="00DB2A43" w:rsidP="00DB2A43">
            <w:pPr>
              <w:jc w:val="center"/>
              <w:rPr>
                <w:ins w:id="55" w:author="Comparison" w:date="2016-03-11T22:42:00Z"/>
                <w:b/>
              </w:rPr>
            </w:pPr>
            <w:ins w:id="56" w:author="Comparison" w:date="2016-03-11T22:42:00Z">
              <w:r>
                <w:rPr>
                  <w:b/>
                </w:rPr>
                <w:t>input</w:t>
              </w:r>
            </w:ins>
          </w:p>
        </w:tc>
        <w:tc>
          <w:tcPr>
            <w:tcW w:w="1501" w:type="dxa"/>
            <w:shd w:val="clear" w:color="auto" w:fill="D9D9D9" w:themeFill="background1" w:themeFillShade="D9"/>
            <w:vAlign w:val="center"/>
          </w:tcPr>
          <w:p w14:paraId="123B2560" w14:textId="77777777" w:rsidR="00DB2A43" w:rsidRPr="00D46CFA" w:rsidRDefault="00DB2A43" w:rsidP="00DB2A43">
            <w:pPr>
              <w:jc w:val="center"/>
              <w:rPr>
                <w:ins w:id="57" w:author="Comparison" w:date="2016-03-11T22:42:00Z"/>
                <w:b/>
                <w:noProof/>
              </w:rPr>
            </w:pPr>
            <w:ins w:id="58" w:author="Comparison" w:date="2016-03-11T22:42:00Z">
              <w:r>
                <w:rPr>
                  <w:b/>
                  <w:noProof/>
                </w:rPr>
                <w:t>output</w:t>
              </w:r>
            </w:ins>
          </w:p>
        </w:tc>
        <w:tc>
          <w:tcPr>
            <w:tcW w:w="405" w:type="dxa"/>
            <w:vMerge w:val="restart"/>
            <w:tcBorders>
              <w:top w:val="nil"/>
              <w:bottom w:val="nil"/>
            </w:tcBorders>
            <w:shd w:val="clear" w:color="auto" w:fill="auto"/>
          </w:tcPr>
          <w:p w14:paraId="02158D6D" w14:textId="77777777" w:rsidR="00DB2A43" w:rsidRDefault="00DB2A43" w:rsidP="00DB2A43">
            <w:pPr>
              <w:jc w:val="center"/>
              <w:rPr>
                <w:ins w:id="59" w:author="Comparison" w:date="2016-03-11T22:42:00Z"/>
                <w:b/>
              </w:rPr>
            </w:pPr>
          </w:p>
        </w:tc>
        <w:tc>
          <w:tcPr>
            <w:tcW w:w="765" w:type="dxa"/>
            <w:shd w:val="clear" w:color="auto" w:fill="D9D9D9" w:themeFill="background1" w:themeFillShade="D9"/>
            <w:vAlign w:val="center"/>
          </w:tcPr>
          <w:p w14:paraId="0FDF2EE5" w14:textId="77777777" w:rsidR="00DB2A43" w:rsidRPr="00164678" w:rsidRDefault="00DB2A43" w:rsidP="00DB2A43">
            <w:pPr>
              <w:jc w:val="center"/>
              <w:rPr>
                <w:ins w:id="60" w:author="Comparison" w:date="2016-03-11T22:42:00Z"/>
                <w:b/>
              </w:rPr>
            </w:pPr>
            <w:ins w:id="61" w:author="Comparison" w:date="2016-03-11T22:42:00Z">
              <w:r>
                <w:rPr>
                  <w:b/>
                </w:rPr>
                <w:t>input</w:t>
              </w:r>
            </w:ins>
          </w:p>
        </w:tc>
        <w:tc>
          <w:tcPr>
            <w:tcW w:w="1501" w:type="dxa"/>
            <w:shd w:val="clear" w:color="auto" w:fill="D9D9D9" w:themeFill="background1" w:themeFillShade="D9"/>
            <w:vAlign w:val="center"/>
          </w:tcPr>
          <w:p w14:paraId="0016C5B0" w14:textId="77777777" w:rsidR="00DB2A43" w:rsidRPr="00D46CFA" w:rsidRDefault="00DB2A43" w:rsidP="00DB2A43">
            <w:pPr>
              <w:jc w:val="center"/>
              <w:rPr>
                <w:ins w:id="62" w:author="Comparison" w:date="2016-03-11T22:42:00Z"/>
                <w:b/>
                <w:noProof/>
              </w:rPr>
            </w:pPr>
            <w:ins w:id="63" w:author="Comparison" w:date="2016-03-11T22:42:00Z">
              <w:r>
                <w:rPr>
                  <w:b/>
                  <w:noProof/>
                </w:rPr>
                <w:t>output</w:t>
              </w:r>
            </w:ins>
          </w:p>
        </w:tc>
      </w:tr>
      <w:tr w:rsidR="00DB2A43" w:rsidRPr="0087640F" w14:paraId="06CE4BAB" w14:textId="77777777" w:rsidTr="00DB2A43">
        <w:trPr>
          <w:ins w:id="64" w:author="Comparison" w:date="2016-03-11T22:42:00Z"/>
        </w:trPr>
        <w:tc>
          <w:tcPr>
            <w:tcW w:w="765" w:type="dxa"/>
          </w:tcPr>
          <w:p w14:paraId="21F3A25D" w14:textId="77777777" w:rsidR="00DB2A43" w:rsidRDefault="00DB2A43" w:rsidP="00F01C9E">
            <w:pPr>
              <w:rPr>
                <w:ins w:id="65" w:author="Comparison" w:date="2016-03-11T22:42:00Z"/>
                <w:rFonts w:ascii="Consolas" w:hAnsi="Consolas" w:cs="Consolas"/>
              </w:rPr>
            </w:pPr>
            <w:ins w:id="66" w:author="Comparison" w:date="2016-03-11T22:42:00Z">
              <w:r>
                <w:rPr>
                  <w:rFonts w:ascii="Consolas" w:hAnsi="Consolas" w:cs="Consolas"/>
                </w:rPr>
                <w:t>3</w:t>
              </w:r>
            </w:ins>
          </w:p>
          <w:p w14:paraId="1AA890D7" w14:textId="77777777" w:rsidR="00DB2A43" w:rsidRDefault="00DB2A43" w:rsidP="00F01C9E">
            <w:pPr>
              <w:rPr>
                <w:ins w:id="67" w:author="Comparison" w:date="2016-03-11T22:42:00Z"/>
                <w:rFonts w:ascii="Consolas" w:hAnsi="Consolas" w:cs="Consolas"/>
              </w:rPr>
            </w:pPr>
            <w:ins w:id="68" w:author="Comparison" w:date="2016-03-11T22:42:00Z">
              <w:r>
                <w:rPr>
                  <w:rFonts w:ascii="Consolas" w:hAnsi="Consolas" w:cs="Consolas"/>
                </w:rPr>
                <w:t>2</w:t>
              </w:r>
            </w:ins>
          </w:p>
          <w:p w14:paraId="4FC93B35" w14:textId="77777777" w:rsidR="00DB2A43" w:rsidRDefault="00DB2A43" w:rsidP="00F01C9E">
            <w:pPr>
              <w:rPr>
                <w:ins w:id="69" w:author="Comparison" w:date="2016-03-11T22:42:00Z"/>
                <w:rFonts w:ascii="Consolas" w:hAnsi="Consolas" w:cs="Consolas"/>
              </w:rPr>
            </w:pPr>
            <w:ins w:id="70" w:author="Comparison" w:date="2016-03-11T22:42:00Z">
              <w:r>
                <w:rPr>
                  <w:rFonts w:ascii="Consolas" w:hAnsi="Consolas" w:cs="Consolas"/>
                </w:rPr>
                <w:t>5</w:t>
              </w:r>
            </w:ins>
          </w:p>
          <w:p w14:paraId="75F13572" w14:textId="77777777" w:rsidR="00DB2A43" w:rsidRPr="00F4687F" w:rsidRDefault="00DB2A43" w:rsidP="00F01C9E">
            <w:pPr>
              <w:rPr>
                <w:ins w:id="71" w:author="Comparison" w:date="2016-03-11T22:42:00Z"/>
                <w:rFonts w:ascii="Consolas" w:hAnsi="Consolas" w:cs="Consolas"/>
              </w:rPr>
            </w:pPr>
            <w:ins w:id="72" w:author="Comparison" w:date="2016-03-11T22:42:00Z">
              <w:r>
                <w:rPr>
                  <w:rFonts w:ascii="Consolas" w:hAnsi="Consolas" w:cs="Consolas"/>
                </w:rPr>
                <w:t>1</w:t>
              </w:r>
            </w:ins>
          </w:p>
        </w:tc>
        <w:tc>
          <w:tcPr>
            <w:tcW w:w="1501" w:type="dxa"/>
          </w:tcPr>
          <w:p w14:paraId="419C4469" w14:textId="77777777" w:rsidR="00DB2A43" w:rsidRDefault="00DB2A43" w:rsidP="00F01C9E">
            <w:pPr>
              <w:rPr>
                <w:ins w:id="73" w:author="Comparison" w:date="2016-03-11T22:42:00Z"/>
                <w:rFonts w:ascii="Consolas" w:hAnsi="Consolas" w:cs="Consolas"/>
              </w:rPr>
            </w:pPr>
            <w:ins w:id="74" w:author="Comparison" w:date="2016-03-11T22:42:00Z">
              <w:r>
                <w:rPr>
                  <w:rFonts w:ascii="Consolas" w:hAnsi="Consolas" w:cs="Consolas"/>
                </w:rPr>
                <w:t>min = 1</w:t>
              </w:r>
            </w:ins>
          </w:p>
          <w:p w14:paraId="22F93C80" w14:textId="77777777" w:rsidR="00DB2A43" w:rsidRDefault="00DB2A43" w:rsidP="00F01C9E">
            <w:pPr>
              <w:rPr>
                <w:ins w:id="75" w:author="Comparison" w:date="2016-03-11T22:42:00Z"/>
                <w:rFonts w:ascii="Consolas" w:hAnsi="Consolas" w:cs="Consolas"/>
              </w:rPr>
            </w:pPr>
            <w:ins w:id="76" w:author="Comparison" w:date="2016-03-11T22:42:00Z">
              <w:r>
                <w:rPr>
                  <w:rFonts w:ascii="Consolas" w:hAnsi="Consolas" w:cs="Consolas"/>
                </w:rPr>
                <w:t>max = 5</w:t>
              </w:r>
            </w:ins>
          </w:p>
          <w:p w14:paraId="4E92B17F" w14:textId="77777777" w:rsidR="00DB2A43" w:rsidRDefault="00DB2A43" w:rsidP="00F01C9E">
            <w:pPr>
              <w:rPr>
                <w:ins w:id="77" w:author="Comparison" w:date="2016-03-11T22:42:00Z"/>
                <w:rFonts w:ascii="Consolas" w:hAnsi="Consolas" w:cs="Consolas"/>
              </w:rPr>
            </w:pPr>
            <w:ins w:id="78" w:author="Comparison" w:date="2016-03-11T22:42:00Z">
              <w:r>
                <w:rPr>
                  <w:rFonts w:ascii="Consolas" w:hAnsi="Consolas" w:cs="Consolas"/>
                </w:rPr>
                <w:t>sum = 8</w:t>
              </w:r>
            </w:ins>
          </w:p>
          <w:p w14:paraId="6CB03B69" w14:textId="77777777" w:rsidR="00DB2A43" w:rsidRPr="0087640F" w:rsidRDefault="00DB2A43" w:rsidP="00ED5D6C">
            <w:pPr>
              <w:rPr>
                <w:ins w:id="79" w:author="Comparison" w:date="2016-03-11T22:42:00Z"/>
                <w:rFonts w:ascii="Consolas" w:hAnsi="Consolas" w:cs="Consolas"/>
              </w:rPr>
            </w:pPr>
            <w:ins w:id="80" w:author="Comparison" w:date="2016-03-11T22:42:00Z">
              <w:r>
                <w:rPr>
                  <w:rFonts w:ascii="Consolas" w:hAnsi="Consolas" w:cs="Consolas"/>
                  <w:noProof/>
                </w:rPr>
                <w:t>avg</w:t>
              </w:r>
              <w:r>
                <w:rPr>
                  <w:rFonts w:ascii="Consolas" w:hAnsi="Consolas" w:cs="Consolas"/>
                </w:rPr>
                <w:t xml:space="preserve"> = </w:t>
              </w:r>
              <w:r w:rsidR="00ED5D6C">
                <w:rPr>
                  <w:rFonts w:ascii="Consolas" w:hAnsi="Consolas" w:cs="Consolas"/>
                </w:rPr>
                <w:t>2</w:t>
              </w:r>
              <w:r>
                <w:rPr>
                  <w:rFonts w:ascii="Consolas" w:hAnsi="Consolas" w:cs="Consolas"/>
                </w:rPr>
                <w:t>.</w:t>
              </w:r>
              <w:r w:rsidR="00ED5D6C">
                <w:rPr>
                  <w:rFonts w:ascii="Consolas" w:hAnsi="Consolas" w:cs="Consolas"/>
                </w:rPr>
                <w:t>67</w:t>
              </w:r>
            </w:ins>
          </w:p>
        </w:tc>
        <w:tc>
          <w:tcPr>
            <w:tcW w:w="405" w:type="dxa"/>
            <w:vMerge/>
            <w:tcBorders>
              <w:bottom w:val="nil"/>
            </w:tcBorders>
            <w:shd w:val="clear" w:color="auto" w:fill="auto"/>
          </w:tcPr>
          <w:p w14:paraId="3FE42906" w14:textId="77777777" w:rsidR="00DB2A43" w:rsidRDefault="00DB2A43" w:rsidP="00F01C9E">
            <w:pPr>
              <w:rPr>
                <w:ins w:id="81" w:author="Comparison" w:date="2016-03-11T22:42:00Z"/>
                <w:rFonts w:ascii="Consolas" w:hAnsi="Consolas" w:cs="Consolas"/>
              </w:rPr>
            </w:pPr>
          </w:p>
        </w:tc>
        <w:tc>
          <w:tcPr>
            <w:tcW w:w="765" w:type="dxa"/>
          </w:tcPr>
          <w:p w14:paraId="2F06AB04" w14:textId="77777777" w:rsidR="00DB2A43" w:rsidRDefault="00DB2A43" w:rsidP="00F01C9E">
            <w:pPr>
              <w:rPr>
                <w:ins w:id="82" w:author="Comparison" w:date="2016-03-11T22:42:00Z"/>
                <w:rFonts w:ascii="Consolas" w:hAnsi="Consolas" w:cs="Consolas"/>
              </w:rPr>
            </w:pPr>
            <w:ins w:id="83" w:author="Comparison" w:date="2016-03-11T22:42:00Z">
              <w:r>
                <w:rPr>
                  <w:rFonts w:ascii="Consolas" w:hAnsi="Consolas" w:cs="Consolas"/>
                </w:rPr>
                <w:t>2</w:t>
              </w:r>
            </w:ins>
          </w:p>
          <w:p w14:paraId="2DDB7825" w14:textId="77777777" w:rsidR="00DB2A43" w:rsidRDefault="00DB2A43" w:rsidP="00F01C9E">
            <w:pPr>
              <w:rPr>
                <w:ins w:id="84" w:author="Comparison" w:date="2016-03-11T22:42:00Z"/>
                <w:rFonts w:ascii="Consolas" w:hAnsi="Consolas" w:cs="Consolas"/>
              </w:rPr>
            </w:pPr>
            <w:ins w:id="85" w:author="Comparison" w:date="2016-03-11T22:42:00Z">
              <w:r>
                <w:rPr>
                  <w:rFonts w:ascii="Consolas" w:hAnsi="Consolas" w:cs="Consolas"/>
                </w:rPr>
                <w:t>-1</w:t>
              </w:r>
            </w:ins>
          </w:p>
          <w:p w14:paraId="579CE60D" w14:textId="77777777" w:rsidR="00DB2A43" w:rsidRPr="00F4687F" w:rsidRDefault="00DB2A43" w:rsidP="00F01C9E">
            <w:pPr>
              <w:rPr>
                <w:ins w:id="86" w:author="Comparison" w:date="2016-03-11T22:42:00Z"/>
                <w:rFonts w:ascii="Consolas" w:hAnsi="Consolas" w:cs="Consolas"/>
              </w:rPr>
            </w:pPr>
            <w:ins w:id="87" w:author="Comparison" w:date="2016-03-11T22:42:00Z">
              <w:r>
                <w:rPr>
                  <w:rFonts w:ascii="Consolas" w:hAnsi="Consolas" w:cs="Consolas"/>
                </w:rPr>
                <w:t>4</w:t>
              </w:r>
            </w:ins>
          </w:p>
        </w:tc>
        <w:tc>
          <w:tcPr>
            <w:tcW w:w="1501" w:type="dxa"/>
          </w:tcPr>
          <w:p w14:paraId="39326CEB" w14:textId="77777777" w:rsidR="00DB2A43" w:rsidRDefault="00DB2A43" w:rsidP="00F01C9E">
            <w:pPr>
              <w:rPr>
                <w:ins w:id="88" w:author="Comparison" w:date="2016-03-11T22:42:00Z"/>
                <w:rFonts w:ascii="Consolas" w:hAnsi="Consolas" w:cs="Consolas"/>
              </w:rPr>
            </w:pPr>
            <w:ins w:id="89" w:author="Comparison" w:date="2016-03-11T22:42:00Z">
              <w:r>
                <w:rPr>
                  <w:rFonts w:ascii="Consolas" w:hAnsi="Consolas" w:cs="Consolas"/>
                </w:rPr>
                <w:t>min = -1</w:t>
              </w:r>
            </w:ins>
          </w:p>
          <w:p w14:paraId="5E89584C" w14:textId="77777777" w:rsidR="00DB2A43" w:rsidRDefault="00DB2A43" w:rsidP="00F01C9E">
            <w:pPr>
              <w:rPr>
                <w:ins w:id="90" w:author="Comparison" w:date="2016-03-11T22:42:00Z"/>
                <w:rFonts w:ascii="Consolas" w:hAnsi="Consolas" w:cs="Consolas"/>
              </w:rPr>
            </w:pPr>
            <w:ins w:id="91" w:author="Comparison" w:date="2016-03-11T22:42:00Z">
              <w:r>
                <w:rPr>
                  <w:rFonts w:ascii="Consolas" w:hAnsi="Consolas" w:cs="Consolas"/>
                </w:rPr>
                <w:t>max = 4</w:t>
              </w:r>
            </w:ins>
          </w:p>
          <w:p w14:paraId="560D4F26" w14:textId="77777777" w:rsidR="00DB2A43" w:rsidRDefault="00DB2A43" w:rsidP="00F01C9E">
            <w:pPr>
              <w:rPr>
                <w:ins w:id="92" w:author="Comparison" w:date="2016-03-11T22:42:00Z"/>
                <w:rFonts w:ascii="Consolas" w:hAnsi="Consolas" w:cs="Consolas"/>
              </w:rPr>
            </w:pPr>
            <w:ins w:id="93" w:author="Comparison" w:date="2016-03-11T22:42:00Z">
              <w:r>
                <w:rPr>
                  <w:rFonts w:ascii="Consolas" w:hAnsi="Consolas" w:cs="Consolas"/>
                </w:rPr>
                <w:t>sum = 3</w:t>
              </w:r>
            </w:ins>
          </w:p>
          <w:p w14:paraId="57A24217" w14:textId="77777777" w:rsidR="00DB2A43" w:rsidRPr="0087640F" w:rsidRDefault="00DB2A43" w:rsidP="00F01C9E">
            <w:pPr>
              <w:rPr>
                <w:ins w:id="94" w:author="Comparison" w:date="2016-03-11T22:42:00Z"/>
                <w:rFonts w:ascii="Consolas" w:hAnsi="Consolas" w:cs="Consolas"/>
              </w:rPr>
            </w:pPr>
            <w:ins w:id="95" w:author="Comparison" w:date="2016-03-11T22:42:00Z">
              <w:r>
                <w:rPr>
                  <w:rFonts w:ascii="Consolas" w:hAnsi="Consolas" w:cs="Consolas"/>
                  <w:noProof/>
                </w:rPr>
                <w:t>avg</w:t>
              </w:r>
              <w:r>
                <w:rPr>
                  <w:rFonts w:ascii="Consolas" w:hAnsi="Consolas" w:cs="Consolas"/>
                </w:rPr>
                <w:t xml:space="preserve"> = 1.5</w:t>
              </w:r>
              <w:r w:rsidR="003C5572">
                <w:rPr>
                  <w:rFonts w:ascii="Consolas" w:hAnsi="Consolas" w:cs="Consolas"/>
                </w:rPr>
                <w:t>0</w:t>
              </w:r>
            </w:ins>
          </w:p>
        </w:tc>
      </w:tr>
    </w:tbl>
    <w:p w14:paraId="33399465" w14:textId="77777777" w:rsidR="008E3678" w:rsidRDefault="008E3678" w:rsidP="00F01C9E">
      <w:pPr>
        <w:pStyle w:val="Heading2"/>
        <w:rPr>
          <w:ins w:id="96" w:author="Comparison" w:date="2016-03-11T22:42:00Z"/>
        </w:rPr>
      </w:pPr>
      <w:ins w:id="97" w:author="Comparison" w:date="2016-03-11T22:42:00Z">
        <w:r>
          <w:t xml:space="preserve">Print a Deck of </w:t>
        </w:r>
        <w:r w:rsidR="005564E9">
          <w:t xml:space="preserve">52 </w:t>
        </w:r>
        <w:r>
          <w:t>Cards</w:t>
        </w:r>
      </w:ins>
    </w:p>
    <w:p w14:paraId="42FEC626" w14:textId="77777777" w:rsidR="008E3678" w:rsidRPr="003E5A6E" w:rsidRDefault="008E3678" w:rsidP="008E3678">
      <w:pPr>
        <w:rPr>
          <w:ins w:id="98" w:author="Comparison" w:date="2016-03-11T22:42:00Z"/>
          <w:lang w:val="en-US"/>
        </w:rPr>
      </w:pPr>
      <w:ins w:id="99" w:author="Comparison" w:date="2016-03-11T22:42:00Z">
        <w:r w:rsidRPr="003E5A6E">
          <w:rPr>
            <w:lang w:val="en-US"/>
          </w:rPr>
          <w:t xml:space="preserve">Write a program that </w:t>
        </w:r>
        <w:r w:rsidR="007351CB">
          <w:rPr>
            <w:lang w:val="en-US"/>
          </w:rPr>
          <w:t xml:space="preserve">generates and </w:t>
        </w:r>
        <w:r w:rsidRPr="003E5A6E">
          <w:rPr>
            <w:lang w:val="en-US"/>
          </w:rPr>
          <w:t xml:space="preserve">prints </w:t>
        </w:r>
        <w:r w:rsidRPr="008E3678">
          <w:rPr>
            <w:b/>
            <w:lang w:val="en-US"/>
          </w:rPr>
          <w:t xml:space="preserve">all possible cards from a </w:t>
        </w:r>
        <w:r w:rsidR="00310E35">
          <w:fldChar w:fldCharType="begin"/>
        </w:r>
        <w:r w:rsidR="00310E35">
          <w:instrText xml:space="preserve"> HYPERLINK "http://en.wikipedia.org/wiki/Standard_52-card_deck" </w:instrText>
        </w:r>
        <w:r w:rsidR="00310E35">
          <w:fldChar w:fldCharType="separate"/>
        </w:r>
        <w:r w:rsidRPr="008E3678">
          <w:rPr>
            <w:rStyle w:val="Hyperlink"/>
            <w:b/>
            <w:lang w:val="en-US"/>
          </w:rPr>
          <w:t>standard deck of 52 cards</w:t>
        </w:r>
        <w:r w:rsidR="00310E35">
          <w:rPr>
            <w:rStyle w:val="Hyperlink"/>
            <w:b/>
            <w:lang w:val="en-US"/>
          </w:rPr>
          <w:fldChar w:fldCharType="end"/>
        </w:r>
        <w:r w:rsidRPr="003E5A6E">
          <w:rPr>
            <w:lang w:val="en-US"/>
          </w:rPr>
          <w:t xml:space="preserve"> (without </w:t>
        </w:r>
        <w:r>
          <w:rPr>
            <w:lang w:val="en-US"/>
          </w:rPr>
          <w:t xml:space="preserve">the </w:t>
        </w:r>
        <w:r w:rsidRPr="003E5A6E">
          <w:rPr>
            <w:lang w:val="en-US"/>
          </w:rPr>
          <w:t xml:space="preserve">jokers). The cards </w:t>
        </w:r>
        <w:r w:rsidRPr="003E5A6E">
          <w:rPr>
            <w:noProof/>
            <w:lang w:val="en-US"/>
          </w:rPr>
          <w:t>should be printed</w:t>
        </w:r>
        <w:r w:rsidRPr="003E5A6E">
          <w:rPr>
            <w:lang w:val="en-US"/>
          </w:rPr>
          <w:t xml:space="preserve"> </w:t>
        </w:r>
        <w:r w:rsidR="005564E9">
          <w:rPr>
            <w:lang w:val="en-US"/>
          </w:rPr>
          <w:t>using</w:t>
        </w:r>
        <w:r w:rsidR="00C150D1">
          <w:rPr>
            <w:lang w:val="en-US"/>
          </w:rPr>
          <w:t xml:space="preserve"> the classical </w:t>
        </w:r>
        <w:r w:rsidR="00C150D1" w:rsidRPr="00C150D1">
          <w:rPr>
            <w:lang w:val="en-US"/>
          </w:rPr>
          <w:t>notation</w:t>
        </w:r>
        <w:r w:rsidRPr="00C150D1">
          <w:rPr>
            <w:lang w:val="en-US"/>
          </w:rPr>
          <w:t xml:space="preserve"> (like 5</w:t>
        </w:r>
        <w:r w:rsidRPr="00C150D1">
          <w:rPr>
            <w:rFonts w:ascii="Segoe UI Symbol" w:hAnsi="Segoe UI Symbol" w:cs="Segoe UI Symbol"/>
            <w:lang w:val="en-US"/>
          </w:rPr>
          <w:t>♠</w:t>
        </w:r>
        <w:r w:rsidR="00C150D1" w:rsidRPr="00C150D1">
          <w:rPr>
            <w:lang w:val="en-US"/>
          </w:rPr>
          <w:t>, A</w:t>
        </w:r>
        <w:r w:rsidR="00C150D1" w:rsidRPr="00C150D1">
          <w:rPr>
            <w:rFonts w:ascii="Segoe UI Symbol" w:hAnsi="Segoe UI Symbol" w:cs="Segoe UI Symbol"/>
            <w:lang w:val="en-US"/>
          </w:rPr>
          <w:t>♥</w:t>
        </w:r>
        <w:r w:rsidR="00C150D1" w:rsidRPr="00C150D1">
          <w:rPr>
            <w:lang w:val="en-US"/>
          </w:rPr>
          <w:t>, 9</w:t>
        </w:r>
        <w:r w:rsidR="00C150D1" w:rsidRPr="00C150D1">
          <w:rPr>
            <w:rFonts w:ascii="Segoe UI Symbol" w:hAnsi="Segoe UI Symbol" w:cs="Segoe UI Symbol"/>
            <w:lang w:val="en-US"/>
          </w:rPr>
          <w:t>♣</w:t>
        </w:r>
        <w:r w:rsidR="00C150D1" w:rsidRPr="00C150D1">
          <w:rPr>
            <w:lang w:val="en-US"/>
          </w:rPr>
          <w:t xml:space="preserve"> </w:t>
        </w:r>
        <w:r w:rsidRPr="00C150D1">
          <w:rPr>
            <w:lang w:val="en-US"/>
          </w:rPr>
          <w:t>and K</w:t>
        </w:r>
        <w:r w:rsidRPr="00C150D1">
          <w:rPr>
            <w:rFonts w:ascii="Segoe UI Symbol" w:hAnsi="Segoe UI Symbol" w:cs="Segoe UI Symbol"/>
            <w:lang w:val="en-US"/>
          </w:rPr>
          <w:t>♦</w:t>
        </w:r>
        <w:r w:rsidRPr="00C150D1">
          <w:rPr>
            <w:lang w:val="en-US"/>
          </w:rPr>
          <w:t>).</w:t>
        </w:r>
        <w:r>
          <w:rPr>
            <w:lang w:val="en-US"/>
          </w:rPr>
          <w:t xml:space="preserve"> The card faces should start from </w:t>
        </w:r>
        <w:r>
          <w:rPr>
            <w:noProof/>
            <w:lang w:val="en-US"/>
          </w:rPr>
          <w:t>2</w:t>
        </w:r>
        <w:r>
          <w:rPr>
            <w:lang w:val="en-US"/>
          </w:rPr>
          <w:t xml:space="preserve"> to A</w:t>
        </w:r>
        <w:r w:rsidRPr="003E5A6E">
          <w:rPr>
            <w:lang w:val="en-US"/>
          </w:rPr>
          <w:t>.</w:t>
        </w:r>
        <w:r>
          <w:rPr>
            <w:lang w:val="en-US"/>
          </w:rPr>
          <w:t xml:space="preserve"> </w:t>
        </w:r>
        <w:r w:rsidR="00C150D1">
          <w:rPr>
            <w:lang w:val="en-US"/>
          </w:rPr>
          <w:t>Print each card face in</w:t>
        </w:r>
        <w:r>
          <w:rPr>
            <w:lang w:val="en-US"/>
          </w:rPr>
          <w:t xml:space="preserve"> it</w:t>
        </w:r>
        <w:r w:rsidR="00C150D1">
          <w:rPr>
            <w:lang w:val="en-US"/>
          </w:rPr>
          <w:t>s</w:t>
        </w:r>
        <w:r>
          <w:rPr>
            <w:lang w:val="en-US"/>
          </w:rPr>
          <w:t xml:space="preserve"> four </w:t>
        </w:r>
        <w:r w:rsidR="00C150D1">
          <w:rPr>
            <w:lang w:val="en-US"/>
          </w:rPr>
          <w:t xml:space="preserve">possible suits: </w:t>
        </w:r>
        <w:r>
          <w:rPr>
            <w:lang w:val="en-US"/>
          </w:rPr>
          <w:t>clubs, diamonds, hearts</w:t>
        </w:r>
        <w:r w:rsidR="00C150D1">
          <w:rPr>
            <w:lang w:val="en-US"/>
          </w:rPr>
          <w:t xml:space="preserve"> and</w:t>
        </w:r>
        <w:r>
          <w:rPr>
            <w:lang w:val="en-US"/>
          </w:rPr>
          <w:t xml:space="preserve"> spades. </w:t>
        </w:r>
        <w:r w:rsidRPr="003E5A6E">
          <w:rPr>
            <w:lang w:val="en-US"/>
          </w:rPr>
          <w:t xml:space="preserve">Use </w:t>
        </w:r>
        <w:r w:rsidR="00C150D1">
          <w:rPr>
            <w:noProof/>
            <w:lang w:val="en-US"/>
          </w:rPr>
          <w:t>2</w:t>
        </w:r>
        <w:r>
          <w:rPr>
            <w:lang w:val="en-US"/>
          </w:rPr>
          <w:t xml:space="preserve"> </w:t>
        </w:r>
        <w:r w:rsidRPr="003E5A6E">
          <w:rPr>
            <w:lang w:val="en-US"/>
          </w:rPr>
          <w:t xml:space="preserve">nested </w:t>
        </w:r>
        <w:r w:rsidRPr="00C150D1">
          <w:rPr>
            <w:rStyle w:val="CodeChar"/>
          </w:rPr>
          <w:t>for</w:t>
        </w:r>
        <w:r w:rsidR="00C150D1">
          <w:rPr>
            <w:lang w:val="en-US"/>
          </w:rPr>
          <w:t>-</w:t>
        </w:r>
        <w:r w:rsidRPr="003E5A6E">
          <w:rPr>
            <w:lang w:val="en-US"/>
          </w:rPr>
          <w:t xml:space="preserve">loops and </w:t>
        </w:r>
        <w:r w:rsidR="00C150D1">
          <w:rPr>
            <w:lang w:val="en-US"/>
          </w:rPr>
          <w:t xml:space="preserve">a </w:t>
        </w:r>
        <w:r w:rsidRPr="00C150D1">
          <w:rPr>
            <w:rStyle w:val="CodeChar"/>
          </w:rPr>
          <w:t>switch</w:t>
        </w:r>
        <w:r w:rsidRPr="003E5A6E">
          <w:rPr>
            <w:lang w:val="en-US"/>
          </w:rPr>
          <w:t>-</w:t>
        </w:r>
        <w:r w:rsidRPr="00C150D1">
          <w:rPr>
            <w:rStyle w:val="CodeChar"/>
          </w:rPr>
          <w:t>case</w:t>
        </w:r>
        <w:r w:rsidR="00C150D1">
          <w:rPr>
            <w:lang w:val="en-US"/>
          </w:rPr>
          <w:t xml:space="preserve"> statement.</w:t>
        </w:r>
      </w:ins>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501"/>
      </w:tblGrid>
      <w:tr w:rsidR="005912C6" w:rsidRPr="00D46CFA" w14:paraId="20172575" w14:textId="77777777" w:rsidTr="00BD50F9">
        <w:trPr>
          <w:ins w:id="100" w:author="Comparison" w:date="2016-03-11T22:42:00Z"/>
        </w:trPr>
        <w:tc>
          <w:tcPr>
            <w:tcW w:w="1501" w:type="dxa"/>
            <w:shd w:val="clear" w:color="auto" w:fill="D9D9D9" w:themeFill="background1" w:themeFillShade="D9"/>
            <w:vAlign w:val="center"/>
          </w:tcPr>
          <w:p w14:paraId="43048961" w14:textId="77777777" w:rsidR="005912C6" w:rsidRPr="00D46CFA" w:rsidRDefault="005912C6" w:rsidP="00BD50F9">
            <w:pPr>
              <w:jc w:val="center"/>
              <w:rPr>
                <w:ins w:id="101" w:author="Comparison" w:date="2016-03-11T22:42:00Z"/>
                <w:b/>
                <w:noProof/>
              </w:rPr>
            </w:pPr>
            <w:ins w:id="102" w:author="Comparison" w:date="2016-03-11T22:42:00Z">
              <w:r>
                <w:rPr>
                  <w:b/>
                  <w:noProof/>
                </w:rPr>
                <w:t>output</w:t>
              </w:r>
            </w:ins>
          </w:p>
        </w:tc>
      </w:tr>
      <w:tr w:rsidR="005912C6" w:rsidRPr="0087640F" w14:paraId="0D33ECCC" w14:textId="77777777" w:rsidTr="00BD50F9">
        <w:trPr>
          <w:ins w:id="103" w:author="Comparison" w:date="2016-03-11T22:42:00Z"/>
        </w:trPr>
        <w:tc>
          <w:tcPr>
            <w:tcW w:w="1501" w:type="dxa"/>
          </w:tcPr>
          <w:p w14:paraId="3304BD77" w14:textId="77777777" w:rsidR="005912C6" w:rsidRPr="005912C6" w:rsidRDefault="005912C6" w:rsidP="00BD50F9">
            <w:pPr>
              <w:rPr>
                <w:ins w:id="104" w:author="Comparison" w:date="2016-03-11T22:42:00Z"/>
                <w:rFonts w:ascii="Consolas" w:hAnsi="Consolas" w:cs="Consolas"/>
              </w:rPr>
            </w:pPr>
            <w:ins w:id="105" w:author="Comparison" w:date="2016-03-11T22:42:00Z">
              <w:r w:rsidRPr="005912C6">
                <w:rPr>
                  <w:rFonts w:ascii="Consolas" w:hAnsi="Consolas" w:cs="Consolas"/>
                </w:rPr>
                <w:t>2♣ 2♦ 2♥ 2♠</w:t>
              </w:r>
            </w:ins>
          </w:p>
          <w:p w14:paraId="57E54E67" w14:textId="77777777" w:rsidR="005912C6" w:rsidRPr="005912C6" w:rsidRDefault="005912C6" w:rsidP="005912C6">
            <w:pPr>
              <w:rPr>
                <w:ins w:id="106" w:author="Comparison" w:date="2016-03-11T22:42:00Z"/>
                <w:rFonts w:ascii="Consolas" w:hAnsi="Consolas" w:cs="Consolas"/>
              </w:rPr>
            </w:pPr>
            <w:ins w:id="107" w:author="Comparison" w:date="2016-03-11T22:42:00Z">
              <w:r>
                <w:rPr>
                  <w:rFonts w:ascii="Consolas" w:hAnsi="Consolas" w:cs="Consolas"/>
                </w:rPr>
                <w:t>3</w:t>
              </w:r>
              <w:r w:rsidRPr="005912C6">
                <w:rPr>
                  <w:rFonts w:ascii="Consolas" w:hAnsi="Consolas" w:cs="Consolas"/>
                </w:rPr>
                <w:t xml:space="preserve">♣ </w:t>
              </w:r>
              <w:r>
                <w:rPr>
                  <w:rFonts w:ascii="Consolas" w:hAnsi="Consolas" w:cs="Consolas"/>
                </w:rPr>
                <w:t>3</w:t>
              </w:r>
              <w:r w:rsidRPr="005912C6">
                <w:rPr>
                  <w:rFonts w:ascii="Consolas" w:hAnsi="Consolas" w:cs="Consolas"/>
                </w:rPr>
                <w:t xml:space="preserve">♦ </w:t>
              </w:r>
              <w:r>
                <w:rPr>
                  <w:rFonts w:ascii="Consolas" w:hAnsi="Consolas" w:cs="Consolas"/>
                </w:rPr>
                <w:t>3</w:t>
              </w:r>
              <w:r w:rsidRPr="005912C6">
                <w:rPr>
                  <w:rFonts w:ascii="Consolas" w:hAnsi="Consolas" w:cs="Consolas"/>
                </w:rPr>
                <w:t xml:space="preserve">♥ </w:t>
              </w:r>
              <w:r>
                <w:rPr>
                  <w:rFonts w:ascii="Consolas" w:hAnsi="Consolas" w:cs="Consolas"/>
                </w:rPr>
                <w:t>3</w:t>
              </w:r>
              <w:r w:rsidRPr="005912C6">
                <w:rPr>
                  <w:rFonts w:ascii="Consolas" w:hAnsi="Consolas" w:cs="Consolas"/>
                </w:rPr>
                <w:t>♠</w:t>
              </w:r>
            </w:ins>
          </w:p>
          <w:p w14:paraId="12FDACE6" w14:textId="77777777" w:rsidR="005912C6" w:rsidRDefault="005912C6" w:rsidP="00BD50F9">
            <w:pPr>
              <w:rPr>
                <w:ins w:id="108" w:author="Comparison" w:date="2016-03-11T22:42:00Z"/>
                <w:rFonts w:ascii="Consolas" w:hAnsi="Consolas" w:cs="Consolas"/>
              </w:rPr>
            </w:pPr>
            <w:ins w:id="109" w:author="Comparison" w:date="2016-03-11T22:42:00Z">
              <w:r>
                <w:rPr>
                  <w:rFonts w:ascii="Consolas" w:hAnsi="Consolas" w:cs="Consolas"/>
                </w:rPr>
                <w:t>…</w:t>
              </w:r>
            </w:ins>
          </w:p>
          <w:p w14:paraId="28DEA11D" w14:textId="77777777" w:rsidR="005912C6" w:rsidRPr="005912C6" w:rsidRDefault="005912C6" w:rsidP="005912C6">
            <w:pPr>
              <w:rPr>
                <w:ins w:id="110" w:author="Comparison" w:date="2016-03-11T22:42:00Z"/>
                <w:rFonts w:ascii="Consolas" w:hAnsi="Consolas" w:cs="Consolas"/>
              </w:rPr>
            </w:pPr>
            <w:ins w:id="111" w:author="Comparison" w:date="2016-03-11T22:42:00Z">
              <w:r>
                <w:rPr>
                  <w:rFonts w:ascii="Consolas" w:hAnsi="Consolas" w:cs="Consolas"/>
                </w:rPr>
                <w:t>K</w:t>
              </w:r>
              <w:r w:rsidRPr="005912C6">
                <w:rPr>
                  <w:rFonts w:ascii="Consolas" w:hAnsi="Consolas" w:cs="Consolas"/>
                </w:rPr>
                <w:t xml:space="preserve">♣ </w:t>
              </w:r>
              <w:r>
                <w:rPr>
                  <w:rFonts w:ascii="Consolas" w:hAnsi="Consolas" w:cs="Consolas"/>
                </w:rPr>
                <w:t>K</w:t>
              </w:r>
              <w:r w:rsidRPr="005912C6">
                <w:rPr>
                  <w:rFonts w:ascii="Consolas" w:hAnsi="Consolas" w:cs="Consolas"/>
                </w:rPr>
                <w:t xml:space="preserve">♦ </w:t>
              </w:r>
              <w:r>
                <w:rPr>
                  <w:rFonts w:ascii="Consolas" w:hAnsi="Consolas" w:cs="Consolas"/>
                </w:rPr>
                <w:t>K</w:t>
              </w:r>
              <w:r w:rsidRPr="005912C6">
                <w:rPr>
                  <w:rFonts w:ascii="Consolas" w:hAnsi="Consolas" w:cs="Consolas"/>
                </w:rPr>
                <w:t xml:space="preserve">♥ </w:t>
              </w:r>
              <w:r>
                <w:rPr>
                  <w:rFonts w:ascii="Consolas" w:hAnsi="Consolas" w:cs="Consolas"/>
                </w:rPr>
                <w:t>K</w:t>
              </w:r>
              <w:r w:rsidRPr="005912C6">
                <w:rPr>
                  <w:rFonts w:ascii="Consolas" w:hAnsi="Consolas" w:cs="Consolas"/>
                </w:rPr>
                <w:t>♠</w:t>
              </w:r>
            </w:ins>
          </w:p>
          <w:p w14:paraId="7FD799CB" w14:textId="77777777" w:rsidR="005912C6" w:rsidRPr="0087640F" w:rsidRDefault="005912C6" w:rsidP="005912C6">
            <w:pPr>
              <w:rPr>
                <w:ins w:id="112" w:author="Comparison" w:date="2016-03-11T22:42:00Z"/>
                <w:rFonts w:ascii="Consolas" w:hAnsi="Consolas" w:cs="Consolas"/>
              </w:rPr>
            </w:pPr>
            <w:ins w:id="113" w:author="Comparison" w:date="2016-03-11T22:42:00Z">
              <w:r>
                <w:rPr>
                  <w:rFonts w:ascii="Consolas" w:hAnsi="Consolas" w:cs="Consolas"/>
                </w:rPr>
                <w:t>A</w:t>
              </w:r>
              <w:r w:rsidRPr="005912C6">
                <w:rPr>
                  <w:rFonts w:ascii="Consolas" w:hAnsi="Consolas" w:cs="Consolas"/>
                </w:rPr>
                <w:t xml:space="preserve">♣ </w:t>
              </w:r>
              <w:r>
                <w:rPr>
                  <w:rFonts w:ascii="Consolas" w:hAnsi="Consolas" w:cs="Consolas"/>
                </w:rPr>
                <w:t>A</w:t>
              </w:r>
              <w:r w:rsidRPr="005912C6">
                <w:rPr>
                  <w:rFonts w:ascii="Consolas" w:hAnsi="Consolas" w:cs="Consolas"/>
                </w:rPr>
                <w:t xml:space="preserve">♦ </w:t>
              </w:r>
              <w:r>
                <w:rPr>
                  <w:rFonts w:ascii="Consolas" w:hAnsi="Consolas" w:cs="Consolas"/>
                </w:rPr>
                <w:t>A</w:t>
              </w:r>
              <w:r w:rsidRPr="005912C6">
                <w:rPr>
                  <w:rFonts w:ascii="Consolas" w:hAnsi="Consolas" w:cs="Consolas"/>
                </w:rPr>
                <w:t xml:space="preserve">♥ </w:t>
              </w:r>
              <w:r>
                <w:rPr>
                  <w:rFonts w:ascii="Consolas" w:hAnsi="Consolas" w:cs="Consolas"/>
                </w:rPr>
                <w:t>A</w:t>
              </w:r>
              <w:r w:rsidRPr="005912C6">
                <w:rPr>
                  <w:rFonts w:ascii="Consolas" w:hAnsi="Consolas" w:cs="Consolas"/>
                </w:rPr>
                <w:t>♠</w:t>
              </w:r>
            </w:ins>
          </w:p>
        </w:tc>
      </w:tr>
    </w:tbl>
    <w:p w14:paraId="1C0FFEE4" w14:textId="77777777" w:rsidR="00F01C9E" w:rsidRDefault="00F01C9E" w:rsidP="00F01C9E">
      <w:pPr>
        <w:pStyle w:val="Heading2"/>
        <w:rPr>
          <w:ins w:id="114" w:author="Comparison" w:date="2016-03-11T22:42:00Z"/>
        </w:rPr>
      </w:pPr>
      <w:ins w:id="115" w:author="Comparison" w:date="2016-03-11T22:42:00Z">
        <w:r>
          <w:t xml:space="preserve">Calculate </w:t>
        </w:r>
        <w:r w:rsidRPr="003E5A6E">
          <w:rPr>
            <w:noProof/>
          </w:rPr>
          <w:t>1 + 1!/X + 2!/X</w:t>
        </w:r>
        <w:r w:rsidRPr="003E5A6E">
          <w:rPr>
            <w:noProof/>
            <w:vertAlign w:val="superscript"/>
          </w:rPr>
          <w:t>2</w:t>
        </w:r>
        <w:r w:rsidRPr="003E5A6E">
          <w:rPr>
            <w:noProof/>
          </w:rPr>
          <w:t xml:space="preserve"> + … + N!/X</w:t>
        </w:r>
        <w:r w:rsidRPr="003E5A6E">
          <w:rPr>
            <w:noProof/>
            <w:vertAlign w:val="superscript"/>
          </w:rPr>
          <w:t>N</w:t>
        </w:r>
      </w:ins>
    </w:p>
    <w:p w14:paraId="2CB22DD2" w14:textId="77777777" w:rsidR="00F01C9E" w:rsidRDefault="00F01C9E" w:rsidP="00716304">
      <w:pPr>
        <w:spacing w:after="120"/>
        <w:rPr>
          <w:ins w:id="116" w:author="Comparison" w:date="2016-03-11T22:42:00Z"/>
          <w:lang w:val="en-US"/>
        </w:rPr>
      </w:pPr>
      <w:ins w:id="117" w:author="Comparison" w:date="2016-03-11T22:42:00Z">
        <w:r w:rsidRPr="003E5A6E">
          <w:rPr>
            <w:lang w:val="en-US"/>
          </w:rPr>
          <w:t xml:space="preserve">Write a program that, for a given two integer numbers </w:t>
        </w:r>
        <w:r>
          <w:rPr>
            <w:b/>
            <w:lang w:val="en-US"/>
          </w:rPr>
          <w:t>n</w:t>
        </w:r>
        <w:r w:rsidRPr="003E5A6E">
          <w:rPr>
            <w:lang w:val="en-US"/>
          </w:rPr>
          <w:t xml:space="preserve"> and </w:t>
        </w:r>
        <w:r>
          <w:rPr>
            <w:b/>
            <w:lang w:val="en-US"/>
          </w:rPr>
          <w:t>x</w:t>
        </w:r>
        <w:r w:rsidRPr="003E5A6E">
          <w:rPr>
            <w:lang w:val="en-US"/>
          </w:rPr>
          <w:t>, calculates the sum</w:t>
        </w:r>
        <w:r>
          <w:rPr>
            <w:lang w:val="en-US"/>
          </w:rPr>
          <w:t xml:space="preserve"> </w:t>
        </w:r>
        <w:r w:rsidRPr="003E5A6E">
          <w:rPr>
            <w:lang w:val="en-US"/>
          </w:rPr>
          <w:t xml:space="preserve">S = </w:t>
        </w:r>
        <w:r w:rsidRPr="003E5A6E">
          <w:rPr>
            <w:noProof/>
            <w:lang w:val="en-US"/>
          </w:rPr>
          <w:t>1 + 1!/</w:t>
        </w:r>
        <w:r>
          <w:rPr>
            <w:noProof/>
            <w:lang w:val="en-US"/>
          </w:rPr>
          <w:t>x</w:t>
        </w:r>
        <w:r w:rsidRPr="003E5A6E">
          <w:rPr>
            <w:noProof/>
            <w:lang w:val="en-US"/>
          </w:rPr>
          <w:t xml:space="preserve"> + 2!</w:t>
        </w:r>
        <w:r>
          <w:rPr>
            <w:noProof/>
            <w:lang w:val="en-US"/>
          </w:rPr>
          <w:t>/x</w:t>
        </w:r>
        <w:r w:rsidRPr="00B80374">
          <w:rPr>
            <w:noProof/>
            <w:vertAlign w:val="superscript"/>
            <w:lang w:val="en-US"/>
          </w:rPr>
          <w:t>2</w:t>
        </w:r>
        <w:r w:rsidRPr="003E5A6E">
          <w:rPr>
            <w:noProof/>
            <w:lang w:val="en-US"/>
          </w:rPr>
          <w:t xml:space="preserve"> + … + </w:t>
        </w:r>
        <w:r>
          <w:rPr>
            <w:noProof/>
            <w:lang w:val="en-US"/>
          </w:rPr>
          <w:t>n</w:t>
        </w:r>
        <w:r w:rsidRPr="003E5A6E">
          <w:rPr>
            <w:noProof/>
            <w:lang w:val="en-US"/>
          </w:rPr>
          <w:t>!/</w:t>
        </w:r>
        <w:r>
          <w:rPr>
            <w:noProof/>
            <w:lang w:val="en-US"/>
          </w:rPr>
          <w:t>x</w:t>
        </w:r>
        <w:r>
          <w:rPr>
            <w:noProof/>
            <w:vertAlign w:val="superscript"/>
            <w:lang w:val="en-US"/>
          </w:rPr>
          <w:t>n</w:t>
        </w:r>
        <w:r>
          <w:rPr>
            <w:lang w:val="en-US"/>
          </w:rPr>
          <w:t xml:space="preserve">. Use only one loop. Print the result with </w:t>
        </w:r>
        <w:r>
          <w:rPr>
            <w:noProof/>
            <w:lang w:val="en-US"/>
          </w:rPr>
          <w:t xml:space="preserve">5 </w:t>
        </w:r>
        <w:r>
          <w:rPr>
            <w:lang w:val="en-US"/>
          </w:rPr>
          <w:t>digits after the decimal point.</w:t>
        </w:r>
      </w:ins>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8"/>
      </w:tblGrid>
      <w:tr w:rsidR="00F01C9E" w:rsidRPr="00D46CFA" w14:paraId="14EA2C3E" w14:textId="77777777" w:rsidTr="00BD50F9">
        <w:trPr>
          <w:ins w:id="118" w:author="Comparison" w:date="2016-03-11T22:42:00Z"/>
        </w:trPr>
        <w:tc>
          <w:tcPr>
            <w:tcW w:w="970" w:type="dxa"/>
            <w:shd w:val="clear" w:color="auto" w:fill="D9D9D9" w:themeFill="background1" w:themeFillShade="D9"/>
            <w:vAlign w:val="center"/>
          </w:tcPr>
          <w:p w14:paraId="4A94A595" w14:textId="77777777" w:rsidR="00F01C9E" w:rsidRPr="00164678" w:rsidRDefault="00F01C9E" w:rsidP="00BD50F9">
            <w:pPr>
              <w:jc w:val="center"/>
              <w:rPr>
                <w:ins w:id="119" w:author="Comparison" w:date="2016-03-11T22:42:00Z"/>
                <w:b/>
              </w:rPr>
            </w:pPr>
            <w:ins w:id="120" w:author="Comparison" w:date="2016-03-11T22:42:00Z">
              <w:r>
                <w:rPr>
                  <w:b/>
                </w:rPr>
                <w:t>n</w:t>
              </w:r>
            </w:ins>
          </w:p>
        </w:tc>
        <w:tc>
          <w:tcPr>
            <w:tcW w:w="992" w:type="dxa"/>
            <w:shd w:val="clear" w:color="auto" w:fill="D9D9D9" w:themeFill="background1" w:themeFillShade="D9"/>
            <w:vAlign w:val="center"/>
          </w:tcPr>
          <w:p w14:paraId="43A12C3B" w14:textId="77777777" w:rsidR="00F01C9E" w:rsidRPr="00164678" w:rsidRDefault="00F01C9E" w:rsidP="00BD50F9">
            <w:pPr>
              <w:jc w:val="center"/>
              <w:rPr>
                <w:ins w:id="121" w:author="Comparison" w:date="2016-03-11T22:42:00Z"/>
                <w:b/>
              </w:rPr>
            </w:pPr>
            <w:ins w:id="122" w:author="Comparison" w:date="2016-03-11T22:42:00Z">
              <w:r>
                <w:rPr>
                  <w:b/>
                </w:rPr>
                <w:t>x</w:t>
              </w:r>
            </w:ins>
          </w:p>
        </w:tc>
        <w:tc>
          <w:tcPr>
            <w:tcW w:w="1138" w:type="dxa"/>
            <w:shd w:val="clear" w:color="auto" w:fill="D9D9D9" w:themeFill="background1" w:themeFillShade="D9"/>
            <w:vAlign w:val="center"/>
          </w:tcPr>
          <w:p w14:paraId="192AAAE1" w14:textId="77777777" w:rsidR="00F01C9E" w:rsidRPr="00D46CFA" w:rsidRDefault="00F01C9E" w:rsidP="00BD50F9">
            <w:pPr>
              <w:jc w:val="center"/>
              <w:rPr>
                <w:ins w:id="123" w:author="Comparison" w:date="2016-03-11T22:42:00Z"/>
                <w:b/>
                <w:noProof/>
              </w:rPr>
            </w:pPr>
            <w:ins w:id="124" w:author="Comparison" w:date="2016-03-11T22:42:00Z">
              <w:r>
                <w:rPr>
                  <w:b/>
                  <w:noProof/>
                </w:rPr>
                <w:t>S</w:t>
              </w:r>
            </w:ins>
          </w:p>
        </w:tc>
      </w:tr>
      <w:tr w:rsidR="00F01C9E" w:rsidRPr="0087640F" w14:paraId="7FE969CD" w14:textId="77777777" w:rsidTr="00BD50F9">
        <w:trPr>
          <w:ins w:id="125" w:author="Comparison" w:date="2016-03-11T22:42:00Z"/>
        </w:trPr>
        <w:tc>
          <w:tcPr>
            <w:tcW w:w="970" w:type="dxa"/>
            <w:vAlign w:val="center"/>
          </w:tcPr>
          <w:p w14:paraId="76B00A55" w14:textId="77777777" w:rsidR="00F01C9E" w:rsidRPr="00F4687F" w:rsidRDefault="00F01C9E" w:rsidP="00BD50F9">
            <w:pPr>
              <w:jc w:val="center"/>
              <w:rPr>
                <w:ins w:id="126" w:author="Comparison" w:date="2016-03-11T22:42:00Z"/>
                <w:rFonts w:ascii="Consolas" w:hAnsi="Consolas" w:cs="Consolas"/>
              </w:rPr>
            </w:pPr>
            <w:ins w:id="127" w:author="Comparison" w:date="2016-03-11T22:42:00Z">
              <w:r>
                <w:rPr>
                  <w:rFonts w:ascii="Consolas" w:hAnsi="Consolas" w:cs="Consolas"/>
                </w:rPr>
                <w:t>3</w:t>
              </w:r>
            </w:ins>
          </w:p>
        </w:tc>
        <w:tc>
          <w:tcPr>
            <w:tcW w:w="992" w:type="dxa"/>
            <w:vAlign w:val="center"/>
          </w:tcPr>
          <w:p w14:paraId="5A89477A" w14:textId="77777777" w:rsidR="00F01C9E" w:rsidRPr="003A6BAD" w:rsidRDefault="00F01C9E" w:rsidP="00BD50F9">
            <w:pPr>
              <w:jc w:val="center"/>
              <w:rPr>
                <w:ins w:id="128" w:author="Comparison" w:date="2016-03-11T22:42:00Z"/>
                <w:rFonts w:ascii="Consolas" w:hAnsi="Consolas" w:cs="Consolas"/>
              </w:rPr>
            </w:pPr>
            <w:ins w:id="129" w:author="Comparison" w:date="2016-03-11T22:42:00Z">
              <w:r>
                <w:rPr>
                  <w:rFonts w:ascii="Consolas" w:hAnsi="Consolas" w:cs="Consolas"/>
                </w:rPr>
                <w:t>2</w:t>
              </w:r>
            </w:ins>
          </w:p>
        </w:tc>
        <w:tc>
          <w:tcPr>
            <w:tcW w:w="1138" w:type="dxa"/>
            <w:vAlign w:val="center"/>
          </w:tcPr>
          <w:p w14:paraId="5F880309" w14:textId="77777777" w:rsidR="00F01C9E" w:rsidRPr="0087640F" w:rsidRDefault="00F01C9E" w:rsidP="00A364BA">
            <w:pPr>
              <w:rPr>
                <w:ins w:id="130" w:author="Comparison" w:date="2016-03-11T22:42:00Z"/>
                <w:rFonts w:ascii="Consolas" w:hAnsi="Consolas" w:cs="Consolas"/>
              </w:rPr>
            </w:pPr>
            <w:ins w:id="131" w:author="Comparison" w:date="2016-03-11T22:42:00Z">
              <w:r>
                <w:rPr>
                  <w:rFonts w:ascii="Consolas" w:hAnsi="Consolas" w:cs="Consolas"/>
                </w:rPr>
                <w:t>2.</w:t>
              </w:r>
              <w:r w:rsidR="00A364BA">
                <w:rPr>
                  <w:rFonts w:ascii="Consolas" w:hAnsi="Consolas" w:cs="Consolas"/>
                </w:rPr>
                <w:t>75</w:t>
              </w:r>
              <w:r>
                <w:rPr>
                  <w:rFonts w:ascii="Consolas" w:hAnsi="Consolas" w:cs="Consolas"/>
                </w:rPr>
                <w:t>000</w:t>
              </w:r>
            </w:ins>
          </w:p>
        </w:tc>
      </w:tr>
      <w:tr w:rsidR="00F01C9E" w:rsidRPr="00D46CFA" w14:paraId="3E255A89" w14:textId="77777777" w:rsidTr="00BD50F9">
        <w:trPr>
          <w:ins w:id="132" w:author="Comparison" w:date="2016-03-11T22:42:00Z"/>
        </w:trPr>
        <w:tc>
          <w:tcPr>
            <w:tcW w:w="970" w:type="dxa"/>
            <w:vAlign w:val="center"/>
          </w:tcPr>
          <w:p w14:paraId="388CCF24" w14:textId="77777777" w:rsidR="00F01C9E" w:rsidRPr="0087640F" w:rsidRDefault="00F01C9E" w:rsidP="00BD50F9">
            <w:pPr>
              <w:jc w:val="center"/>
              <w:rPr>
                <w:ins w:id="133" w:author="Comparison" w:date="2016-03-11T22:42:00Z"/>
                <w:rFonts w:ascii="Consolas" w:hAnsi="Consolas" w:cs="Consolas"/>
              </w:rPr>
            </w:pPr>
            <w:ins w:id="134" w:author="Comparison" w:date="2016-03-11T22:42:00Z">
              <w:r>
                <w:rPr>
                  <w:rFonts w:ascii="Consolas" w:hAnsi="Consolas" w:cs="Consolas"/>
                </w:rPr>
                <w:t>4</w:t>
              </w:r>
            </w:ins>
          </w:p>
        </w:tc>
        <w:tc>
          <w:tcPr>
            <w:tcW w:w="992" w:type="dxa"/>
            <w:vAlign w:val="center"/>
          </w:tcPr>
          <w:p w14:paraId="0CF360B0" w14:textId="77777777" w:rsidR="00F01C9E" w:rsidRPr="0087640F" w:rsidRDefault="00F01C9E" w:rsidP="00BD50F9">
            <w:pPr>
              <w:jc w:val="center"/>
              <w:rPr>
                <w:ins w:id="135" w:author="Comparison" w:date="2016-03-11T22:42:00Z"/>
                <w:rFonts w:ascii="Consolas" w:hAnsi="Consolas" w:cs="Consolas"/>
              </w:rPr>
            </w:pPr>
            <w:ins w:id="136" w:author="Comparison" w:date="2016-03-11T22:42:00Z">
              <w:r>
                <w:rPr>
                  <w:rFonts w:ascii="Consolas" w:hAnsi="Consolas" w:cs="Consolas"/>
                </w:rPr>
                <w:t>3</w:t>
              </w:r>
            </w:ins>
          </w:p>
        </w:tc>
        <w:tc>
          <w:tcPr>
            <w:tcW w:w="1138" w:type="dxa"/>
            <w:vAlign w:val="center"/>
          </w:tcPr>
          <w:p w14:paraId="6FD0F3C9" w14:textId="77777777" w:rsidR="00F01C9E" w:rsidRPr="00D46CFA" w:rsidRDefault="00F01C9E" w:rsidP="00A364BA">
            <w:pPr>
              <w:rPr>
                <w:ins w:id="137" w:author="Comparison" w:date="2016-03-11T22:42:00Z"/>
                <w:rFonts w:ascii="Consolas" w:hAnsi="Consolas" w:cs="Consolas"/>
              </w:rPr>
            </w:pPr>
            <w:ins w:id="138" w:author="Comparison" w:date="2016-03-11T22:42:00Z">
              <w:r w:rsidRPr="00B80374">
                <w:rPr>
                  <w:rFonts w:ascii="Consolas" w:hAnsi="Consolas" w:cs="Consolas"/>
                </w:rPr>
                <w:t>2.0</w:t>
              </w:r>
              <w:r w:rsidR="00A364BA">
                <w:rPr>
                  <w:rFonts w:ascii="Consolas" w:hAnsi="Consolas" w:cs="Consolas"/>
                </w:rPr>
                <w:t>7407</w:t>
              </w:r>
            </w:ins>
          </w:p>
        </w:tc>
      </w:tr>
      <w:tr w:rsidR="00F01C9E" w:rsidRPr="0087640F" w14:paraId="1DE6C4F3" w14:textId="77777777" w:rsidTr="00BD50F9">
        <w:trPr>
          <w:ins w:id="139" w:author="Comparison" w:date="2016-03-11T22:42:00Z"/>
        </w:trPr>
        <w:tc>
          <w:tcPr>
            <w:tcW w:w="970" w:type="dxa"/>
            <w:vAlign w:val="center"/>
          </w:tcPr>
          <w:p w14:paraId="3A0EFEA1" w14:textId="77777777" w:rsidR="00F01C9E" w:rsidRPr="0087640F" w:rsidRDefault="00F01C9E" w:rsidP="00BD50F9">
            <w:pPr>
              <w:jc w:val="center"/>
              <w:rPr>
                <w:ins w:id="140" w:author="Comparison" w:date="2016-03-11T22:42:00Z"/>
                <w:rFonts w:ascii="Consolas" w:hAnsi="Consolas" w:cs="Consolas"/>
              </w:rPr>
            </w:pPr>
            <w:ins w:id="141" w:author="Comparison" w:date="2016-03-11T22:42:00Z">
              <w:r>
                <w:rPr>
                  <w:rFonts w:ascii="Consolas" w:hAnsi="Consolas" w:cs="Consolas"/>
                </w:rPr>
                <w:t>5</w:t>
              </w:r>
            </w:ins>
          </w:p>
        </w:tc>
        <w:tc>
          <w:tcPr>
            <w:tcW w:w="992" w:type="dxa"/>
            <w:vAlign w:val="center"/>
          </w:tcPr>
          <w:p w14:paraId="6C4B3D8D" w14:textId="77777777" w:rsidR="00F01C9E" w:rsidRPr="0087640F" w:rsidRDefault="00F01C9E" w:rsidP="00BD50F9">
            <w:pPr>
              <w:jc w:val="center"/>
              <w:rPr>
                <w:ins w:id="142" w:author="Comparison" w:date="2016-03-11T22:42:00Z"/>
                <w:rFonts w:ascii="Consolas" w:hAnsi="Consolas" w:cs="Consolas"/>
              </w:rPr>
            </w:pPr>
            <w:ins w:id="143" w:author="Comparison" w:date="2016-03-11T22:42:00Z">
              <w:r>
                <w:rPr>
                  <w:rFonts w:ascii="Consolas" w:hAnsi="Consolas" w:cs="Consolas"/>
                </w:rPr>
                <w:t>-4</w:t>
              </w:r>
            </w:ins>
          </w:p>
        </w:tc>
        <w:tc>
          <w:tcPr>
            <w:tcW w:w="1138" w:type="dxa"/>
            <w:vAlign w:val="center"/>
          </w:tcPr>
          <w:p w14:paraId="1D854CFA" w14:textId="77777777" w:rsidR="00F01C9E" w:rsidRPr="0087640F" w:rsidRDefault="00F01C9E" w:rsidP="00BD50F9">
            <w:pPr>
              <w:rPr>
                <w:ins w:id="144" w:author="Comparison" w:date="2016-03-11T22:42:00Z"/>
                <w:rFonts w:ascii="Consolas" w:hAnsi="Consolas" w:cs="Consolas"/>
              </w:rPr>
            </w:pPr>
            <w:ins w:id="145" w:author="Comparison" w:date="2016-03-11T22:42:00Z">
              <w:r w:rsidRPr="00B80374">
                <w:rPr>
                  <w:rFonts w:ascii="Consolas" w:hAnsi="Consolas" w:cs="Consolas"/>
                </w:rPr>
                <w:t>0.75781</w:t>
              </w:r>
            </w:ins>
          </w:p>
        </w:tc>
      </w:tr>
    </w:tbl>
    <w:p w14:paraId="391E659C" w14:textId="77777777" w:rsidR="009A3FBA" w:rsidRDefault="009A3FBA" w:rsidP="009A3FBA">
      <w:pPr>
        <w:pStyle w:val="Heading2"/>
        <w:rPr>
          <w:ins w:id="146" w:author="Comparison" w:date="2016-03-11T22:42:00Z"/>
        </w:rPr>
      </w:pPr>
      <w:ins w:id="147" w:author="Comparison" w:date="2016-03-11T22:42:00Z">
        <w:r>
          <w:t>Calculate N! / K!</w:t>
        </w:r>
      </w:ins>
    </w:p>
    <w:p w14:paraId="5E2CE883" w14:textId="77777777" w:rsidR="009A3FBA" w:rsidRPr="00F4687F" w:rsidRDefault="009A3FBA" w:rsidP="00716304">
      <w:pPr>
        <w:spacing w:after="120"/>
        <w:rPr>
          <w:ins w:id="148" w:author="Comparison" w:date="2016-03-11T22:42:00Z"/>
          <w:lang w:val="en-US"/>
        </w:rPr>
      </w:pPr>
      <w:ins w:id="149" w:author="Comparison" w:date="2016-03-11T22:42:00Z">
        <w:r w:rsidRPr="003E5A6E">
          <w:rPr>
            <w:lang w:val="en-US"/>
          </w:rPr>
          <w:t xml:space="preserve">Write a program that calculates </w:t>
        </w:r>
        <w:r w:rsidRPr="00A82F20">
          <w:rPr>
            <w:b/>
            <w:noProof/>
            <w:lang w:val="en-US"/>
          </w:rPr>
          <w:t>n! / k!</w:t>
        </w:r>
        <w:r w:rsidRPr="003E5A6E">
          <w:rPr>
            <w:noProof/>
            <w:lang w:val="en-US"/>
          </w:rPr>
          <w:t xml:space="preserve"> for </w:t>
        </w:r>
        <w:r w:rsidRPr="003E5A6E">
          <w:rPr>
            <w:lang w:val="en-US"/>
          </w:rPr>
          <w:t xml:space="preserve">given </w:t>
        </w:r>
        <w:r w:rsidRPr="00A82F20">
          <w:rPr>
            <w:b/>
            <w:lang w:val="en-US"/>
          </w:rPr>
          <w:t>n</w:t>
        </w:r>
        <w:r w:rsidRPr="003E5A6E">
          <w:rPr>
            <w:lang w:val="en-US"/>
          </w:rPr>
          <w:t xml:space="preserve"> and </w:t>
        </w:r>
        <w:r w:rsidRPr="00A82F20">
          <w:rPr>
            <w:b/>
            <w:lang w:val="en-US"/>
          </w:rPr>
          <w:t>k</w:t>
        </w:r>
        <w:r w:rsidRPr="003E5A6E">
          <w:rPr>
            <w:lang w:val="en-US"/>
          </w:rPr>
          <w:t xml:space="preserve"> (</w:t>
        </w:r>
        <w:r w:rsidRPr="003E5A6E">
          <w:rPr>
            <w:noProof/>
            <w:lang w:val="en-US"/>
          </w:rPr>
          <w:t>1</w:t>
        </w:r>
        <w:r>
          <w:rPr>
            <w:noProof/>
            <w:lang w:val="en-US"/>
          </w:rPr>
          <w:t xml:space="preserve"> </w:t>
        </w:r>
        <w:r w:rsidRPr="003E5A6E">
          <w:rPr>
            <w:noProof/>
            <w:lang w:val="en-US"/>
          </w:rPr>
          <w:t>&lt;</w:t>
        </w:r>
        <w:r>
          <w:rPr>
            <w:noProof/>
            <w:lang w:val="en-US"/>
          </w:rPr>
          <w:t xml:space="preserve"> </w:t>
        </w:r>
        <w:r w:rsidRPr="00A82F20">
          <w:rPr>
            <w:b/>
            <w:noProof/>
            <w:lang w:val="en-US"/>
          </w:rPr>
          <w:t>k</w:t>
        </w:r>
        <w:r>
          <w:rPr>
            <w:noProof/>
            <w:lang w:val="en-US"/>
          </w:rPr>
          <w:t xml:space="preserve"> </w:t>
        </w:r>
        <w:r w:rsidRPr="003E5A6E">
          <w:rPr>
            <w:noProof/>
            <w:lang w:val="en-US"/>
          </w:rPr>
          <w:t>&lt;</w:t>
        </w:r>
        <w:r>
          <w:rPr>
            <w:noProof/>
            <w:lang w:val="en-US"/>
          </w:rPr>
          <w:t xml:space="preserve"> </w:t>
        </w:r>
        <w:r w:rsidRPr="00A82F20">
          <w:rPr>
            <w:b/>
            <w:noProof/>
            <w:lang w:val="en-US"/>
          </w:rPr>
          <w:t>n</w:t>
        </w:r>
        <w:r>
          <w:rPr>
            <w:noProof/>
            <w:lang w:val="en-US"/>
          </w:rPr>
          <w:t xml:space="preserve"> &lt; 100</w:t>
        </w:r>
        <w:r w:rsidRPr="003E5A6E">
          <w:rPr>
            <w:lang w:val="en-US"/>
          </w:rPr>
          <w:t>).</w:t>
        </w:r>
        <w:r>
          <w:rPr>
            <w:lang w:val="en-US"/>
          </w:rPr>
          <w:t xml:space="preserve"> </w:t>
        </w:r>
        <w:r w:rsidR="00F01C9E">
          <w:rPr>
            <w:lang w:val="en-US"/>
          </w:rPr>
          <w:t>U</w:t>
        </w:r>
        <w:r>
          <w:rPr>
            <w:lang w:val="en-US"/>
          </w:rPr>
          <w:t xml:space="preserve">se only one loop. </w:t>
        </w:r>
        <w:r w:rsidRPr="00F4687F">
          <w:rPr>
            <w:lang w:val="en-US"/>
          </w:rPr>
          <w:t>Examples:</w:t>
        </w:r>
      </w:ins>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850"/>
        <w:gridCol w:w="841"/>
      </w:tblGrid>
      <w:tr w:rsidR="009A3FBA" w:rsidRPr="00D46CFA" w14:paraId="068382D6" w14:textId="77777777" w:rsidTr="002141FF">
        <w:trPr>
          <w:ins w:id="150" w:author="Comparison" w:date="2016-03-11T22:42:00Z"/>
        </w:trPr>
        <w:tc>
          <w:tcPr>
            <w:tcW w:w="970" w:type="dxa"/>
            <w:shd w:val="clear" w:color="auto" w:fill="D9D9D9" w:themeFill="background1" w:themeFillShade="D9"/>
            <w:vAlign w:val="center"/>
          </w:tcPr>
          <w:p w14:paraId="7BE0D76E" w14:textId="77777777" w:rsidR="009A3FBA" w:rsidRPr="00164678" w:rsidRDefault="009A3FBA" w:rsidP="00BD50F9">
            <w:pPr>
              <w:jc w:val="center"/>
              <w:rPr>
                <w:ins w:id="151" w:author="Comparison" w:date="2016-03-11T22:42:00Z"/>
                <w:b/>
              </w:rPr>
            </w:pPr>
            <w:ins w:id="152" w:author="Comparison" w:date="2016-03-11T22:42:00Z">
              <w:r>
                <w:rPr>
                  <w:b/>
                </w:rPr>
                <w:t>n</w:t>
              </w:r>
            </w:ins>
          </w:p>
        </w:tc>
        <w:tc>
          <w:tcPr>
            <w:tcW w:w="850" w:type="dxa"/>
            <w:shd w:val="clear" w:color="auto" w:fill="D9D9D9" w:themeFill="background1" w:themeFillShade="D9"/>
            <w:vAlign w:val="center"/>
          </w:tcPr>
          <w:p w14:paraId="7BB5A219" w14:textId="77777777" w:rsidR="009A3FBA" w:rsidRPr="00164678" w:rsidRDefault="009A3FBA" w:rsidP="00BD50F9">
            <w:pPr>
              <w:jc w:val="center"/>
              <w:rPr>
                <w:ins w:id="153" w:author="Comparison" w:date="2016-03-11T22:42:00Z"/>
                <w:b/>
              </w:rPr>
            </w:pPr>
            <w:ins w:id="154" w:author="Comparison" w:date="2016-03-11T22:42:00Z">
              <w:r>
                <w:rPr>
                  <w:b/>
                </w:rPr>
                <w:t>k</w:t>
              </w:r>
            </w:ins>
          </w:p>
        </w:tc>
        <w:tc>
          <w:tcPr>
            <w:tcW w:w="841" w:type="dxa"/>
            <w:shd w:val="clear" w:color="auto" w:fill="D9D9D9" w:themeFill="background1" w:themeFillShade="D9"/>
            <w:vAlign w:val="center"/>
          </w:tcPr>
          <w:p w14:paraId="0218A521" w14:textId="77777777" w:rsidR="009A3FBA" w:rsidRPr="00D46CFA" w:rsidRDefault="009A3FBA" w:rsidP="00BD50F9">
            <w:pPr>
              <w:jc w:val="center"/>
              <w:rPr>
                <w:ins w:id="155" w:author="Comparison" w:date="2016-03-11T22:42:00Z"/>
                <w:b/>
                <w:noProof/>
              </w:rPr>
            </w:pPr>
            <w:ins w:id="156" w:author="Comparison" w:date="2016-03-11T22:42:00Z">
              <w:r w:rsidRPr="00A82F20">
                <w:rPr>
                  <w:b/>
                  <w:noProof/>
                </w:rPr>
                <w:t>n! / k!</w:t>
              </w:r>
            </w:ins>
          </w:p>
        </w:tc>
      </w:tr>
      <w:tr w:rsidR="009A3FBA" w:rsidRPr="0087640F" w14:paraId="7DBC7728" w14:textId="77777777" w:rsidTr="002141FF">
        <w:trPr>
          <w:ins w:id="157" w:author="Comparison" w:date="2016-03-11T22:42:00Z"/>
        </w:trPr>
        <w:tc>
          <w:tcPr>
            <w:tcW w:w="970" w:type="dxa"/>
            <w:vAlign w:val="center"/>
          </w:tcPr>
          <w:p w14:paraId="7E3F06C9" w14:textId="77777777" w:rsidR="009A3FBA" w:rsidRPr="00F4687F" w:rsidRDefault="009A3FBA" w:rsidP="00BD50F9">
            <w:pPr>
              <w:jc w:val="center"/>
              <w:rPr>
                <w:ins w:id="158" w:author="Comparison" w:date="2016-03-11T22:42:00Z"/>
                <w:rFonts w:ascii="Consolas" w:hAnsi="Consolas" w:cs="Consolas"/>
              </w:rPr>
            </w:pPr>
            <w:ins w:id="159" w:author="Comparison" w:date="2016-03-11T22:42:00Z">
              <w:r>
                <w:rPr>
                  <w:rFonts w:ascii="Consolas" w:hAnsi="Consolas" w:cs="Consolas"/>
                </w:rPr>
                <w:t>5</w:t>
              </w:r>
            </w:ins>
          </w:p>
        </w:tc>
        <w:tc>
          <w:tcPr>
            <w:tcW w:w="850" w:type="dxa"/>
            <w:vAlign w:val="center"/>
          </w:tcPr>
          <w:p w14:paraId="52F442F2" w14:textId="77777777" w:rsidR="009A3FBA" w:rsidRPr="003A6BAD" w:rsidRDefault="009A3FBA" w:rsidP="00BD50F9">
            <w:pPr>
              <w:jc w:val="center"/>
              <w:rPr>
                <w:ins w:id="160" w:author="Comparison" w:date="2016-03-11T22:42:00Z"/>
                <w:rFonts w:ascii="Consolas" w:hAnsi="Consolas" w:cs="Consolas"/>
              </w:rPr>
            </w:pPr>
            <w:ins w:id="161" w:author="Comparison" w:date="2016-03-11T22:42:00Z">
              <w:r>
                <w:rPr>
                  <w:rFonts w:ascii="Consolas" w:hAnsi="Consolas" w:cs="Consolas"/>
                </w:rPr>
                <w:t>2</w:t>
              </w:r>
            </w:ins>
          </w:p>
        </w:tc>
        <w:tc>
          <w:tcPr>
            <w:tcW w:w="841" w:type="dxa"/>
            <w:vAlign w:val="center"/>
          </w:tcPr>
          <w:p w14:paraId="7FB92B3B" w14:textId="77777777" w:rsidR="009A3FBA" w:rsidRPr="0087640F" w:rsidRDefault="009A3FBA" w:rsidP="00BD50F9">
            <w:pPr>
              <w:rPr>
                <w:ins w:id="162" w:author="Comparison" w:date="2016-03-11T22:42:00Z"/>
                <w:rFonts w:ascii="Consolas" w:hAnsi="Consolas" w:cs="Consolas"/>
              </w:rPr>
            </w:pPr>
            <w:ins w:id="163" w:author="Comparison" w:date="2016-03-11T22:42:00Z">
              <w:r>
                <w:rPr>
                  <w:rFonts w:ascii="Consolas" w:hAnsi="Consolas" w:cs="Consolas"/>
                </w:rPr>
                <w:t>60</w:t>
              </w:r>
            </w:ins>
          </w:p>
        </w:tc>
      </w:tr>
      <w:tr w:rsidR="009A3FBA" w:rsidRPr="00D46CFA" w14:paraId="2C11ACA7" w14:textId="77777777" w:rsidTr="002141FF">
        <w:trPr>
          <w:ins w:id="164" w:author="Comparison" w:date="2016-03-11T22:42:00Z"/>
        </w:trPr>
        <w:tc>
          <w:tcPr>
            <w:tcW w:w="970" w:type="dxa"/>
            <w:vAlign w:val="center"/>
          </w:tcPr>
          <w:p w14:paraId="42343C22" w14:textId="77777777" w:rsidR="009A3FBA" w:rsidRPr="0087640F" w:rsidRDefault="009A3FBA" w:rsidP="00BD50F9">
            <w:pPr>
              <w:jc w:val="center"/>
              <w:rPr>
                <w:ins w:id="165" w:author="Comparison" w:date="2016-03-11T22:42:00Z"/>
                <w:rFonts w:ascii="Consolas" w:hAnsi="Consolas" w:cs="Consolas"/>
              </w:rPr>
            </w:pPr>
            <w:ins w:id="166" w:author="Comparison" w:date="2016-03-11T22:42:00Z">
              <w:r>
                <w:rPr>
                  <w:rFonts w:ascii="Consolas" w:hAnsi="Consolas" w:cs="Consolas"/>
                </w:rPr>
                <w:t>6</w:t>
              </w:r>
            </w:ins>
          </w:p>
        </w:tc>
        <w:tc>
          <w:tcPr>
            <w:tcW w:w="850" w:type="dxa"/>
            <w:vAlign w:val="center"/>
          </w:tcPr>
          <w:p w14:paraId="68F3AEE7" w14:textId="77777777" w:rsidR="009A3FBA" w:rsidRPr="0087640F" w:rsidRDefault="009A3FBA" w:rsidP="00BD50F9">
            <w:pPr>
              <w:jc w:val="center"/>
              <w:rPr>
                <w:ins w:id="167" w:author="Comparison" w:date="2016-03-11T22:42:00Z"/>
                <w:rFonts w:ascii="Consolas" w:hAnsi="Consolas" w:cs="Consolas"/>
              </w:rPr>
            </w:pPr>
            <w:ins w:id="168" w:author="Comparison" w:date="2016-03-11T22:42:00Z">
              <w:r>
                <w:rPr>
                  <w:rFonts w:ascii="Consolas" w:hAnsi="Consolas" w:cs="Consolas"/>
                </w:rPr>
                <w:t>5</w:t>
              </w:r>
            </w:ins>
          </w:p>
        </w:tc>
        <w:tc>
          <w:tcPr>
            <w:tcW w:w="841" w:type="dxa"/>
            <w:vAlign w:val="center"/>
          </w:tcPr>
          <w:p w14:paraId="6789C9DA" w14:textId="77777777" w:rsidR="009A3FBA" w:rsidRPr="00D46CFA" w:rsidRDefault="009A3FBA" w:rsidP="00BD50F9">
            <w:pPr>
              <w:rPr>
                <w:ins w:id="169" w:author="Comparison" w:date="2016-03-11T22:42:00Z"/>
                <w:rFonts w:ascii="Consolas" w:hAnsi="Consolas" w:cs="Consolas"/>
              </w:rPr>
            </w:pPr>
            <w:ins w:id="170" w:author="Comparison" w:date="2016-03-11T22:42:00Z">
              <w:r>
                <w:rPr>
                  <w:rFonts w:ascii="Consolas" w:hAnsi="Consolas" w:cs="Consolas"/>
                </w:rPr>
                <w:t>6</w:t>
              </w:r>
            </w:ins>
          </w:p>
        </w:tc>
      </w:tr>
      <w:tr w:rsidR="009A3FBA" w:rsidRPr="0087640F" w14:paraId="3D144B86" w14:textId="77777777" w:rsidTr="002141FF">
        <w:trPr>
          <w:ins w:id="171" w:author="Comparison" w:date="2016-03-11T22:42:00Z"/>
        </w:trPr>
        <w:tc>
          <w:tcPr>
            <w:tcW w:w="970" w:type="dxa"/>
            <w:vAlign w:val="center"/>
          </w:tcPr>
          <w:p w14:paraId="3D195131" w14:textId="77777777" w:rsidR="009A3FBA" w:rsidRPr="0087640F" w:rsidRDefault="009A3FBA" w:rsidP="00BD50F9">
            <w:pPr>
              <w:jc w:val="center"/>
              <w:rPr>
                <w:ins w:id="172" w:author="Comparison" w:date="2016-03-11T22:42:00Z"/>
                <w:rFonts w:ascii="Consolas" w:hAnsi="Consolas" w:cs="Consolas"/>
              </w:rPr>
            </w:pPr>
            <w:ins w:id="173" w:author="Comparison" w:date="2016-03-11T22:42:00Z">
              <w:r>
                <w:rPr>
                  <w:rFonts w:ascii="Consolas" w:hAnsi="Consolas" w:cs="Consolas"/>
                </w:rPr>
                <w:t>8</w:t>
              </w:r>
            </w:ins>
          </w:p>
        </w:tc>
        <w:tc>
          <w:tcPr>
            <w:tcW w:w="850" w:type="dxa"/>
            <w:vAlign w:val="center"/>
          </w:tcPr>
          <w:p w14:paraId="0F4CAC6E" w14:textId="77777777" w:rsidR="009A3FBA" w:rsidRPr="0087640F" w:rsidRDefault="009A3FBA" w:rsidP="00BD50F9">
            <w:pPr>
              <w:jc w:val="center"/>
              <w:rPr>
                <w:ins w:id="174" w:author="Comparison" w:date="2016-03-11T22:42:00Z"/>
                <w:rFonts w:ascii="Consolas" w:hAnsi="Consolas" w:cs="Consolas"/>
              </w:rPr>
            </w:pPr>
            <w:ins w:id="175" w:author="Comparison" w:date="2016-03-11T22:42:00Z">
              <w:r>
                <w:rPr>
                  <w:rFonts w:ascii="Consolas" w:hAnsi="Consolas" w:cs="Consolas"/>
                </w:rPr>
                <w:t>3</w:t>
              </w:r>
            </w:ins>
          </w:p>
        </w:tc>
        <w:tc>
          <w:tcPr>
            <w:tcW w:w="841" w:type="dxa"/>
            <w:vAlign w:val="center"/>
          </w:tcPr>
          <w:p w14:paraId="0B7FB375" w14:textId="77777777" w:rsidR="009A3FBA" w:rsidRPr="0087640F" w:rsidRDefault="009A3FBA" w:rsidP="00BD50F9">
            <w:pPr>
              <w:rPr>
                <w:ins w:id="176" w:author="Comparison" w:date="2016-03-11T22:42:00Z"/>
                <w:rFonts w:ascii="Consolas" w:hAnsi="Consolas" w:cs="Consolas"/>
              </w:rPr>
            </w:pPr>
            <w:ins w:id="177" w:author="Comparison" w:date="2016-03-11T22:42:00Z">
              <w:r w:rsidRPr="00F303CD">
                <w:rPr>
                  <w:rFonts w:ascii="Consolas" w:hAnsi="Consolas" w:cs="Consolas"/>
                </w:rPr>
                <w:t>6720</w:t>
              </w:r>
            </w:ins>
          </w:p>
        </w:tc>
      </w:tr>
    </w:tbl>
    <w:p w14:paraId="4EA21A1D" w14:textId="77777777" w:rsidR="009A3FBA" w:rsidRDefault="003C5572" w:rsidP="009A3FBA">
      <w:pPr>
        <w:pStyle w:val="Heading2"/>
        <w:rPr>
          <w:ins w:id="178" w:author="Comparison" w:date="2016-03-11T22:42:00Z"/>
        </w:rPr>
      </w:pPr>
      <w:ins w:id="179" w:author="Comparison" w:date="2016-03-11T22:42:00Z">
        <w:r>
          <w:t xml:space="preserve">Calculate N! </w:t>
        </w:r>
        <w:r w:rsidR="009A3FBA">
          <w:t xml:space="preserve">/ </w:t>
        </w:r>
        <w:r w:rsidR="00A027C5">
          <w:t>(</w:t>
        </w:r>
        <w:r>
          <w:t xml:space="preserve">K! * </w:t>
        </w:r>
        <w:r w:rsidR="009A3FBA">
          <w:t>(N-K)!</w:t>
        </w:r>
        <w:r w:rsidR="00A027C5">
          <w:t>)</w:t>
        </w:r>
      </w:ins>
    </w:p>
    <w:p w14:paraId="3BD09A7C" w14:textId="77777777" w:rsidR="00C73558" w:rsidRDefault="002141FF" w:rsidP="00F01C9E">
      <w:pPr>
        <w:spacing w:after="120"/>
        <w:rPr>
          <w:ins w:id="180" w:author="Comparison" w:date="2016-03-11T22:42:00Z"/>
          <w:lang w:val="en-US"/>
        </w:rPr>
      </w:pPr>
      <w:ins w:id="181" w:author="Comparison" w:date="2016-03-11T22:42:00Z">
        <w:r>
          <w:rPr>
            <w:lang w:val="en-US"/>
          </w:rPr>
          <w:t>In</w:t>
        </w:r>
        <w:r w:rsidR="00F01C9E">
          <w:rPr>
            <w:lang w:val="en-US"/>
          </w:rPr>
          <w:t xml:space="preserve"> </w:t>
        </w:r>
        <w:r w:rsidR="005564E9">
          <w:rPr>
            <w:lang w:val="en-US"/>
          </w:rPr>
          <w:t>combinatorics,</w:t>
        </w:r>
        <w:r w:rsidR="00F01C9E">
          <w:rPr>
            <w:lang w:val="en-US"/>
          </w:rPr>
          <w:t xml:space="preserve"> </w:t>
        </w:r>
        <w:r w:rsidR="00C73558">
          <w:rPr>
            <w:lang w:val="en-US"/>
          </w:rPr>
          <w:t xml:space="preserve">the number of ways to choose </w:t>
        </w:r>
        <w:r w:rsidR="00C73558" w:rsidRPr="00C73558">
          <w:rPr>
            <w:b/>
            <w:lang w:val="en-US"/>
          </w:rPr>
          <w:t>k</w:t>
        </w:r>
        <w:r w:rsidR="00C73558">
          <w:rPr>
            <w:lang w:val="en-US"/>
          </w:rPr>
          <w:t xml:space="preserve"> different </w:t>
        </w:r>
        <w:r w:rsidR="00F01C9E">
          <w:rPr>
            <w:lang w:val="en-US"/>
          </w:rPr>
          <w:t>members</w:t>
        </w:r>
        <w:r w:rsidR="00C73558">
          <w:rPr>
            <w:lang w:val="en-US"/>
          </w:rPr>
          <w:t xml:space="preserve"> out of</w:t>
        </w:r>
        <w:r w:rsidR="00F01C9E">
          <w:rPr>
            <w:lang w:val="en-US"/>
          </w:rPr>
          <w:t xml:space="preserve"> a group of</w:t>
        </w:r>
        <w:r w:rsidR="00C73558">
          <w:rPr>
            <w:lang w:val="en-US"/>
          </w:rPr>
          <w:t xml:space="preserve"> </w:t>
        </w:r>
        <w:r w:rsidR="00C73558" w:rsidRPr="00C73558">
          <w:rPr>
            <w:b/>
            <w:lang w:val="en-US"/>
          </w:rPr>
          <w:t>n</w:t>
        </w:r>
        <w:r w:rsidR="00C73558">
          <w:rPr>
            <w:lang w:val="en-US"/>
          </w:rPr>
          <w:t xml:space="preserve"> </w:t>
        </w:r>
        <w:r w:rsidR="00D0169C">
          <w:rPr>
            <w:lang w:val="en-US"/>
          </w:rPr>
          <w:t xml:space="preserve">different </w:t>
        </w:r>
        <w:r w:rsidR="00C73558">
          <w:rPr>
            <w:lang w:val="en-US"/>
          </w:rPr>
          <w:t xml:space="preserve">elements </w:t>
        </w:r>
        <w:r w:rsidR="00F01C9E">
          <w:rPr>
            <w:lang w:val="en-US"/>
          </w:rPr>
          <w:t>(also known as</w:t>
        </w:r>
        <w:r w:rsidR="00D0169C">
          <w:rPr>
            <w:lang w:val="en-US"/>
          </w:rPr>
          <w:t xml:space="preserve"> the number of</w:t>
        </w:r>
        <w:r w:rsidR="00F01C9E">
          <w:rPr>
            <w:lang w:val="en-US"/>
          </w:rPr>
          <w:t xml:space="preserve"> </w:t>
        </w:r>
        <w:r w:rsidR="00310E35">
          <w:fldChar w:fldCharType="begin"/>
        </w:r>
        <w:r w:rsidR="00310E35">
          <w:instrText xml:space="preserve"> HYPERLINK "http://en.wikipedia.org/wiki/Combination" </w:instrText>
        </w:r>
        <w:r w:rsidR="00310E35">
          <w:fldChar w:fldCharType="separate"/>
        </w:r>
        <w:r w:rsidR="00F01C9E" w:rsidRPr="00F01C9E">
          <w:rPr>
            <w:rStyle w:val="Hyperlink"/>
            <w:b/>
            <w:lang w:val="en-US"/>
          </w:rPr>
          <w:t>combinatio</w:t>
        </w:r>
        <w:r w:rsidR="00D0169C">
          <w:rPr>
            <w:rStyle w:val="Hyperlink"/>
            <w:b/>
            <w:lang w:val="en-US"/>
          </w:rPr>
          <w:t>ns</w:t>
        </w:r>
        <w:r w:rsidR="00310E35">
          <w:rPr>
            <w:rStyle w:val="Hyperlink"/>
            <w:b/>
            <w:lang w:val="en-US"/>
          </w:rPr>
          <w:fldChar w:fldCharType="end"/>
        </w:r>
        <w:r w:rsidR="00F01C9E">
          <w:rPr>
            <w:lang w:val="en-US"/>
          </w:rPr>
          <w:t xml:space="preserve">) </w:t>
        </w:r>
        <w:r w:rsidR="00F01C9E">
          <w:rPr>
            <w:noProof/>
            <w:lang w:val="en-US"/>
          </w:rPr>
          <w:t>is calculated</w:t>
        </w:r>
        <w:r w:rsidR="00F01C9E">
          <w:rPr>
            <w:lang w:val="en-US"/>
          </w:rPr>
          <w:t xml:space="preserve"> by the following formula:</w:t>
        </w:r>
      </w:ins>
    </w:p>
    <w:p w14:paraId="4CC3599E" w14:textId="77777777" w:rsidR="00F01C9E" w:rsidRPr="00C73558" w:rsidRDefault="00F01C9E" w:rsidP="00F01C9E">
      <w:pPr>
        <w:spacing w:after="120"/>
        <w:ind w:firstLine="720"/>
        <w:rPr>
          <w:ins w:id="182" w:author="Comparison" w:date="2016-03-11T22:42:00Z"/>
          <w:lang w:val="en-US"/>
        </w:rPr>
      </w:pPr>
      <w:ins w:id="183" w:author="Comparison" w:date="2016-03-11T22:42:00Z">
        <w:r>
          <w:rPr>
            <w:noProof/>
            <w:lang w:eastAsia="bg-BG"/>
          </w:rPr>
          <w:drawing>
            <wp:inline distT="0" distB="0" distL="0" distR="0" wp14:anchorId="5EC0F461" wp14:editId="2B6C049B">
              <wp:extent cx="1041293" cy="333375"/>
              <wp:effectExtent l="0" t="0" r="6985" b="0"/>
              <wp:docPr id="6" name="Picture 6" descr=" \binom nk = \frac{n!}{k!(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binom nk = \frac{n!}{k!(n-k)!},"/>
                      <pic:cNvPicPr>
                        <a:picLocks noChangeAspect="1" noChangeArrowheads="1"/>
                      </pic:cNvPicPr>
                    </pic:nvPicPr>
                    <pic:blipFill rotWithShape="1">
                      <a:blip r:embed="rId8">
                        <a:extLst>
                          <a:ext uri="{28A0092B-C50C-407E-A947-70E740481C1C}">
                            <a14:useLocalDpi xmlns:a14="http://schemas.microsoft.com/office/drawing/2010/main" val="0"/>
                          </a:ext>
                        </a:extLst>
                      </a:blip>
                      <a:srcRect r="2635"/>
                      <a:stretch/>
                    </pic:blipFill>
                    <pic:spPr bwMode="auto">
                      <a:xfrm>
                        <a:off x="0" y="0"/>
                        <a:ext cx="1107104" cy="354445"/>
                      </a:xfrm>
                      <a:prstGeom prst="rect">
                        <a:avLst/>
                      </a:prstGeom>
                      <a:noFill/>
                      <a:ln>
                        <a:noFill/>
                      </a:ln>
                      <a:extLst>
                        <a:ext uri="{53640926-AAD7-44D8-BBD7-CCE9431645EC}">
                          <a14:shadowObscured xmlns:a14="http://schemas.microsoft.com/office/drawing/2010/main"/>
                        </a:ext>
                      </a:extLst>
                    </pic:spPr>
                  </pic:pic>
                </a:graphicData>
              </a:graphic>
            </wp:inline>
          </w:drawing>
        </w:r>
      </w:ins>
    </w:p>
    <w:p w14:paraId="7D51E2AE" w14:textId="77777777" w:rsidR="009A3FBA" w:rsidRPr="00F4687F" w:rsidRDefault="00A027C5" w:rsidP="00716304">
      <w:pPr>
        <w:spacing w:after="120"/>
        <w:rPr>
          <w:ins w:id="184" w:author="Comparison" w:date="2016-03-11T22:42:00Z"/>
          <w:lang w:val="en-US"/>
        </w:rPr>
      </w:pPr>
      <w:ins w:id="185" w:author="Comparison" w:date="2016-03-11T22:42:00Z">
        <w:r>
          <w:rPr>
            <w:lang w:val="en-US"/>
          </w:rPr>
          <w:t xml:space="preserve">For example, there are 2598960 ways to withdraw </w:t>
        </w:r>
        <w:r>
          <w:rPr>
            <w:noProof/>
            <w:lang w:val="en-US"/>
          </w:rPr>
          <w:t>5</w:t>
        </w:r>
        <w:r>
          <w:rPr>
            <w:lang w:val="en-US"/>
          </w:rPr>
          <w:t xml:space="preserve"> cards out of a </w:t>
        </w:r>
        <w:r w:rsidR="00D0169C">
          <w:rPr>
            <w:lang w:val="en-US"/>
          </w:rPr>
          <w:t xml:space="preserve">standard </w:t>
        </w:r>
        <w:r>
          <w:rPr>
            <w:lang w:val="en-US"/>
          </w:rPr>
          <w:t>deck of 52 cards. Your task is to w</w:t>
        </w:r>
        <w:r w:rsidR="009A3FBA" w:rsidRPr="003E5A6E">
          <w:rPr>
            <w:lang w:val="en-US"/>
          </w:rPr>
          <w:t xml:space="preserve">rite a program that calculates </w:t>
        </w:r>
        <w:r w:rsidR="009A3FBA" w:rsidRPr="00A82F20">
          <w:rPr>
            <w:b/>
            <w:noProof/>
            <w:lang w:val="en-US"/>
          </w:rPr>
          <w:t xml:space="preserve">n! </w:t>
        </w:r>
        <w:r>
          <w:rPr>
            <w:b/>
            <w:noProof/>
            <w:lang w:val="en-US"/>
          </w:rPr>
          <w:t>/</w:t>
        </w:r>
        <w:r w:rsidR="009A3FBA" w:rsidRPr="00A82F20">
          <w:rPr>
            <w:b/>
            <w:noProof/>
            <w:lang w:val="en-US"/>
          </w:rPr>
          <w:t xml:space="preserve"> </w:t>
        </w:r>
        <w:r>
          <w:rPr>
            <w:b/>
            <w:noProof/>
            <w:lang w:val="en-US"/>
          </w:rPr>
          <w:t>(</w:t>
        </w:r>
        <w:r w:rsidR="009A3FBA" w:rsidRPr="00A82F20">
          <w:rPr>
            <w:b/>
            <w:noProof/>
            <w:lang w:val="en-US"/>
          </w:rPr>
          <w:t>k!</w:t>
        </w:r>
        <w:r w:rsidR="009A3FBA">
          <w:rPr>
            <w:b/>
            <w:noProof/>
            <w:lang w:val="en-US"/>
          </w:rPr>
          <w:t xml:space="preserve"> </w:t>
        </w:r>
        <w:r>
          <w:rPr>
            <w:b/>
            <w:noProof/>
            <w:lang w:val="en-US"/>
          </w:rPr>
          <w:t>*</w:t>
        </w:r>
        <w:r w:rsidR="009A3FBA">
          <w:rPr>
            <w:b/>
            <w:noProof/>
            <w:lang w:val="en-US"/>
          </w:rPr>
          <w:t xml:space="preserve"> (n-k)!</w:t>
        </w:r>
        <w:r>
          <w:rPr>
            <w:b/>
            <w:noProof/>
            <w:lang w:val="en-US"/>
          </w:rPr>
          <w:t>)</w:t>
        </w:r>
        <w:r w:rsidR="009A3FBA" w:rsidRPr="003E5A6E">
          <w:rPr>
            <w:noProof/>
            <w:lang w:val="en-US"/>
          </w:rPr>
          <w:t xml:space="preserve"> for </w:t>
        </w:r>
        <w:r w:rsidR="009A3FBA" w:rsidRPr="003E5A6E">
          <w:rPr>
            <w:lang w:val="en-US"/>
          </w:rPr>
          <w:t xml:space="preserve">given </w:t>
        </w:r>
        <w:r w:rsidR="009A3FBA" w:rsidRPr="00A82F20">
          <w:rPr>
            <w:b/>
            <w:lang w:val="en-US"/>
          </w:rPr>
          <w:t>n</w:t>
        </w:r>
        <w:r w:rsidR="009A3FBA" w:rsidRPr="003E5A6E">
          <w:rPr>
            <w:lang w:val="en-US"/>
          </w:rPr>
          <w:t xml:space="preserve"> and </w:t>
        </w:r>
        <w:r w:rsidR="009A3FBA" w:rsidRPr="00A82F20">
          <w:rPr>
            <w:b/>
            <w:lang w:val="en-US"/>
          </w:rPr>
          <w:t>k</w:t>
        </w:r>
        <w:r w:rsidR="009A3FBA" w:rsidRPr="003E5A6E">
          <w:rPr>
            <w:lang w:val="en-US"/>
          </w:rPr>
          <w:t xml:space="preserve"> (</w:t>
        </w:r>
        <w:r w:rsidR="009A3FBA" w:rsidRPr="003E5A6E">
          <w:rPr>
            <w:noProof/>
            <w:lang w:val="en-US"/>
          </w:rPr>
          <w:t>1</w:t>
        </w:r>
        <w:r w:rsidR="009A3FBA">
          <w:rPr>
            <w:noProof/>
            <w:lang w:val="en-US"/>
          </w:rPr>
          <w:t xml:space="preserve"> </w:t>
        </w:r>
        <w:r w:rsidR="009A3FBA" w:rsidRPr="003E5A6E">
          <w:rPr>
            <w:noProof/>
            <w:lang w:val="en-US"/>
          </w:rPr>
          <w:t>&lt;</w:t>
        </w:r>
        <w:r w:rsidR="009A3FBA">
          <w:rPr>
            <w:noProof/>
            <w:lang w:val="en-US"/>
          </w:rPr>
          <w:t xml:space="preserve"> </w:t>
        </w:r>
        <w:r w:rsidR="009A3FBA" w:rsidRPr="00A82F20">
          <w:rPr>
            <w:b/>
            <w:noProof/>
            <w:lang w:val="en-US"/>
          </w:rPr>
          <w:t>k</w:t>
        </w:r>
        <w:r w:rsidR="009A3FBA">
          <w:rPr>
            <w:noProof/>
            <w:lang w:val="en-US"/>
          </w:rPr>
          <w:t xml:space="preserve"> </w:t>
        </w:r>
        <w:r w:rsidR="009A3FBA" w:rsidRPr="003E5A6E">
          <w:rPr>
            <w:noProof/>
            <w:lang w:val="en-US"/>
          </w:rPr>
          <w:t>&lt;</w:t>
        </w:r>
        <w:r w:rsidR="009A3FBA">
          <w:rPr>
            <w:noProof/>
            <w:lang w:val="en-US"/>
          </w:rPr>
          <w:t xml:space="preserve"> </w:t>
        </w:r>
        <w:r w:rsidR="009A3FBA" w:rsidRPr="00A82F20">
          <w:rPr>
            <w:b/>
            <w:noProof/>
            <w:lang w:val="en-US"/>
          </w:rPr>
          <w:t>n</w:t>
        </w:r>
        <w:r w:rsidR="009A3FBA">
          <w:rPr>
            <w:noProof/>
            <w:lang w:val="en-US"/>
          </w:rPr>
          <w:t xml:space="preserve"> &lt; 100</w:t>
        </w:r>
        <w:r w:rsidR="009A3FBA" w:rsidRPr="003E5A6E">
          <w:rPr>
            <w:lang w:val="en-US"/>
          </w:rPr>
          <w:t>).</w:t>
        </w:r>
        <w:r w:rsidR="009A3FBA">
          <w:rPr>
            <w:lang w:val="en-US"/>
          </w:rPr>
          <w:t xml:space="preserve"> Try to use only two loops</w:t>
        </w:r>
        <w:r w:rsidR="00F01C9E">
          <w:rPr>
            <w:lang w:val="en-US"/>
          </w:rPr>
          <w:t>. E</w:t>
        </w:r>
        <w:r w:rsidR="009A3FBA" w:rsidRPr="00F4687F">
          <w:rPr>
            <w:lang w:val="en-US"/>
          </w:rPr>
          <w:t>xamples:</w:t>
        </w:r>
      </w:ins>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850"/>
        <w:gridCol w:w="1687"/>
      </w:tblGrid>
      <w:tr w:rsidR="009A3FBA" w:rsidRPr="00D46CFA" w14:paraId="77EE013B" w14:textId="77777777" w:rsidTr="002141FF">
        <w:trPr>
          <w:ins w:id="186" w:author="Comparison" w:date="2016-03-11T22:42:00Z"/>
        </w:trPr>
        <w:tc>
          <w:tcPr>
            <w:tcW w:w="970" w:type="dxa"/>
            <w:shd w:val="clear" w:color="auto" w:fill="D9D9D9" w:themeFill="background1" w:themeFillShade="D9"/>
            <w:vAlign w:val="center"/>
          </w:tcPr>
          <w:p w14:paraId="497216B6" w14:textId="77777777" w:rsidR="009A3FBA" w:rsidRPr="00164678" w:rsidRDefault="009A3FBA" w:rsidP="00BD50F9">
            <w:pPr>
              <w:jc w:val="center"/>
              <w:rPr>
                <w:ins w:id="187" w:author="Comparison" w:date="2016-03-11T22:42:00Z"/>
                <w:b/>
              </w:rPr>
            </w:pPr>
            <w:ins w:id="188" w:author="Comparison" w:date="2016-03-11T22:42:00Z">
              <w:r>
                <w:rPr>
                  <w:b/>
                </w:rPr>
                <w:t>n</w:t>
              </w:r>
            </w:ins>
          </w:p>
        </w:tc>
        <w:tc>
          <w:tcPr>
            <w:tcW w:w="850" w:type="dxa"/>
            <w:shd w:val="clear" w:color="auto" w:fill="D9D9D9" w:themeFill="background1" w:themeFillShade="D9"/>
            <w:vAlign w:val="center"/>
          </w:tcPr>
          <w:p w14:paraId="38DE145E" w14:textId="77777777" w:rsidR="009A3FBA" w:rsidRPr="00164678" w:rsidRDefault="009A3FBA" w:rsidP="00BD50F9">
            <w:pPr>
              <w:jc w:val="center"/>
              <w:rPr>
                <w:ins w:id="189" w:author="Comparison" w:date="2016-03-11T22:42:00Z"/>
                <w:b/>
              </w:rPr>
            </w:pPr>
            <w:ins w:id="190" w:author="Comparison" w:date="2016-03-11T22:42:00Z">
              <w:r>
                <w:rPr>
                  <w:b/>
                </w:rPr>
                <w:t>k</w:t>
              </w:r>
            </w:ins>
          </w:p>
        </w:tc>
        <w:tc>
          <w:tcPr>
            <w:tcW w:w="1687" w:type="dxa"/>
            <w:shd w:val="clear" w:color="auto" w:fill="D9D9D9" w:themeFill="background1" w:themeFillShade="D9"/>
            <w:vAlign w:val="center"/>
          </w:tcPr>
          <w:p w14:paraId="3AC0223B" w14:textId="77777777" w:rsidR="009A3FBA" w:rsidRPr="00D46CFA" w:rsidRDefault="009A3FBA" w:rsidP="00A027C5">
            <w:pPr>
              <w:jc w:val="center"/>
              <w:rPr>
                <w:ins w:id="191" w:author="Comparison" w:date="2016-03-11T22:42:00Z"/>
                <w:b/>
                <w:noProof/>
              </w:rPr>
            </w:pPr>
            <w:ins w:id="192" w:author="Comparison" w:date="2016-03-11T22:42:00Z">
              <w:r w:rsidRPr="00A82F20">
                <w:rPr>
                  <w:b/>
                  <w:noProof/>
                </w:rPr>
                <w:t xml:space="preserve">n! </w:t>
              </w:r>
              <w:r w:rsidR="00A027C5">
                <w:rPr>
                  <w:b/>
                  <w:noProof/>
                </w:rPr>
                <w:t>/</w:t>
              </w:r>
              <w:r w:rsidRPr="00A82F20">
                <w:rPr>
                  <w:b/>
                  <w:noProof/>
                </w:rPr>
                <w:t xml:space="preserve"> </w:t>
              </w:r>
              <w:r w:rsidR="00A027C5">
                <w:rPr>
                  <w:b/>
                  <w:noProof/>
                </w:rPr>
                <w:t>(</w:t>
              </w:r>
              <w:r w:rsidRPr="00A82F20">
                <w:rPr>
                  <w:b/>
                  <w:noProof/>
                </w:rPr>
                <w:t>k!</w:t>
              </w:r>
              <w:r w:rsidR="00EB0202">
                <w:rPr>
                  <w:b/>
                  <w:noProof/>
                </w:rPr>
                <w:t xml:space="preserve"> </w:t>
              </w:r>
              <w:r w:rsidR="00A027C5">
                <w:rPr>
                  <w:b/>
                  <w:noProof/>
                </w:rPr>
                <w:t>*</w:t>
              </w:r>
              <w:r w:rsidR="00EB0202">
                <w:rPr>
                  <w:b/>
                  <w:noProof/>
                </w:rPr>
                <w:t xml:space="preserve"> (n-k)!</w:t>
              </w:r>
              <w:r w:rsidR="00A027C5">
                <w:rPr>
                  <w:b/>
                  <w:noProof/>
                </w:rPr>
                <w:t>)</w:t>
              </w:r>
            </w:ins>
          </w:p>
        </w:tc>
      </w:tr>
      <w:tr w:rsidR="00A027C5" w:rsidRPr="00D46CFA" w14:paraId="73C3FCDD" w14:textId="77777777" w:rsidTr="002141FF">
        <w:trPr>
          <w:ins w:id="193" w:author="Comparison" w:date="2016-03-11T22:42:00Z"/>
        </w:trPr>
        <w:tc>
          <w:tcPr>
            <w:tcW w:w="970" w:type="dxa"/>
            <w:vAlign w:val="center"/>
          </w:tcPr>
          <w:p w14:paraId="00B21F6F" w14:textId="77777777" w:rsidR="00A027C5" w:rsidRPr="0087640F" w:rsidRDefault="00A027C5" w:rsidP="00BD50F9">
            <w:pPr>
              <w:jc w:val="center"/>
              <w:rPr>
                <w:ins w:id="194" w:author="Comparison" w:date="2016-03-11T22:42:00Z"/>
                <w:rFonts w:ascii="Consolas" w:hAnsi="Consolas" w:cs="Consolas"/>
              </w:rPr>
            </w:pPr>
            <w:ins w:id="195" w:author="Comparison" w:date="2016-03-11T22:42:00Z">
              <w:r>
                <w:rPr>
                  <w:rFonts w:ascii="Consolas" w:hAnsi="Consolas" w:cs="Consolas"/>
                </w:rPr>
                <w:t>3</w:t>
              </w:r>
            </w:ins>
          </w:p>
        </w:tc>
        <w:tc>
          <w:tcPr>
            <w:tcW w:w="850" w:type="dxa"/>
            <w:vAlign w:val="center"/>
          </w:tcPr>
          <w:p w14:paraId="4C6CA77C" w14:textId="77777777" w:rsidR="00A027C5" w:rsidRPr="0087640F" w:rsidRDefault="00A027C5" w:rsidP="00BD50F9">
            <w:pPr>
              <w:jc w:val="center"/>
              <w:rPr>
                <w:ins w:id="196" w:author="Comparison" w:date="2016-03-11T22:42:00Z"/>
                <w:rFonts w:ascii="Consolas" w:hAnsi="Consolas" w:cs="Consolas"/>
              </w:rPr>
            </w:pPr>
            <w:ins w:id="197" w:author="Comparison" w:date="2016-03-11T22:42:00Z">
              <w:r>
                <w:rPr>
                  <w:rFonts w:ascii="Consolas" w:hAnsi="Consolas" w:cs="Consolas"/>
                </w:rPr>
                <w:t>2</w:t>
              </w:r>
            </w:ins>
          </w:p>
        </w:tc>
        <w:tc>
          <w:tcPr>
            <w:tcW w:w="1687" w:type="dxa"/>
            <w:vAlign w:val="center"/>
          </w:tcPr>
          <w:p w14:paraId="7F6228CB" w14:textId="77777777" w:rsidR="00A027C5" w:rsidRPr="00D46CFA" w:rsidRDefault="00A027C5" w:rsidP="00BD50F9">
            <w:pPr>
              <w:rPr>
                <w:ins w:id="198" w:author="Comparison" w:date="2016-03-11T22:42:00Z"/>
                <w:rFonts w:ascii="Consolas" w:hAnsi="Consolas" w:cs="Consolas"/>
              </w:rPr>
            </w:pPr>
            <w:ins w:id="199" w:author="Comparison" w:date="2016-03-11T22:42:00Z">
              <w:r>
                <w:rPr>
                  <w:rFonts w:ascii="Consolas" w:hAnsi="Consolas" w:cs="Consolas"/>
                </w:rPr>
                <w:t>3</w:t>
              </w:r>
            </w:ins>
          </w:p>
        </w:tc>
      </w:tr>
      <w:tr w:rsidR="00A027C5" w:rsidRPr="0087640F" w14:paraId="43F8644B" w14:textId="77777777" w:rsidTr="002141FF">
        <w:trPr>
          <w:ins w:id="200" w:author="Comparison" w:date="2016-03-11T22:42:00Z"/>
        </w:trPr>
        <w:tc>
          <w:tcPr>
            <w:tcW w:w="970" w:type="dxa"/>
            <w:vAlign w:val="center"/>
          </w:tcPr>
          <w:p w14:paraId="40C893B6" w14:textId="77777777" w:rsidR="00A027C5" w:rsidRPr="0087640F" w:rsidRDefault="00A027C5" w:rsidP="00BD50F9">
            <w:pPr>
              <w:jc w:val="center"/>
              <w:rPr>
                <w:ins w:id="201" w:author="Comparison" w:date="2016-03-11T22:42:00Z"/>
                <w:rFonts w:ascii="Consolas" w:hAnsi="Consolas" w:cs="Consolas"/>
              </w:rPr>
            </w:pPr>
            <w:ins w:id="202" w:author="Comparison" w:date="2016-03-11T22:42:00Z">
              <w:r>
                <w:rPr>
                  <w:rFonts w:ascii="Consolas" w:hAnsi="Consolas" w:cs="Consolas"/>
                </w:rPr>
                <w:t>4</w:t>
              </w:r>
            </w:ins>
          </w:p>
        </w:tc>
        <w:tc>
          <w:tcPr>
            <w:tcW w:w="850" w:type="dxa"/>
            <w:vAlign w:val="center"/>
          </w:tcPr>
          <w:p w14:paraId="69D77678" w14:textId="77777777" w:rsidR="00A027C5" w:rsidRPr="0087640F" w:rsidRDefault="00A027C5" w:rsidP="00BD50F9">
            <w:pPr>
              <w:jc w:val="center"/>
              <w:rPr>
                <w:ins w:id="203" w:author="Comparison" w:date="2016-03-11T22:42:00Z"/>
                <w:rFonts w:ascii="Consolas" w:hAnsi="Consolas" w:cs="Consolas"/>
              </w:rPr>
            </w:pPr>
            <w:ins w:id="204" w:author="Comparison" w:date="2016-03-11T22:42:00Z">
              <w:r>
                <w:rPr>
                  <w:rFonts w:ascii="Consolas" w:hAnsi="Consolas" w:cs="Consolas"/>
                </w:rPr>
                <w:t>2</w:t>
              </w:r>
            </w:ins>
          </w:p>
        </w:tc>
        <w:tc>
          <w:tcPr>
            <w:tcW w:w="1687" w:type="dxa"/>
            <w:vAlign w:val="center"/>
          </w:tcPr>
          <w:p w14:paraId="09E8D322" w14:textId="77777777" w:rsidR="00A027C5" w:rsidRPr="0087640F" w:rsidRDefault="00A027C5" w:rsidP="00BD50F9">
            <w:pPr>
              <w:rPr>
                <w:ins w:id="205" w:author="Comparison" w:date="2016-03-11T22:42:00Z"/>
                <w:rFonts w:ascii="Consolas" w:hAnsi="Consolas" w:cs="Consolas"/>
              </w:rPr>
            </w:pPr>
            <w:ins w:id="206" w:author="Comparison" w:date="2016-03-11T22:42:00Z">
              <w:r>
                <w:rPr>
                  <w:rFonts w:ascii="Consolas" w:hAnsi="Consolas" w:cs="Consolas"/>
                </w:rPr>
                <w:t>6</w:t>
              </w:r>
            </w:ins>
          </w:p>
        </w:tc>
      </w:tr>
      <w:tr w:rsidR="004557A7" w:rsidRPr="0087640F" w14:paraId="32FA2431" w14:textId="77777777" w:rsidTr="002141FF">
        <w:trPr>
          <w:ins w:id="207" w:author="Comparison" w:date="2016-03-11T22:42:00Z"/>
        </w:trPr>
        <w:tc>
          <w:tcPr>
            <w:tcW w:w="970" w:type="dxa"/>
            <w:vAlign w:val="center"/>
          </w:tcPr>
          <w:p w14:paraId="2B2C59C7" w14:textId="77777777" w:rsidR="004557A7" w:rsidRDefault="004557A7" w:rsidP="00BD50F9">
            <w:pPr>
              <w:jc w:val="center"/>
              <w:rPr>
                <w:ins w:id="208" w:author="Comparison" w:date="2016-03-11T22:42:00Z"/>
                <w:rFonts w:ascii="Consolas" w:hAnsi="Consolas" w:cs="Consolas"/>
              </w:rPr>
            </w:pPr>
            <w:ins w:id="209" w:author="Comparison" w:date="2016-03-11T22:42:00Z">
              <w:r>
                <w:rPr>
                  <w:rFonts w:ascii="Consolas" w:hAnsi="Consolas" w:cs="Consolas"/>
                </w:rPr>
                <w:t xml:space="preserve">10 </w:t>
              </w:r>
            </w:ins>
          </w:p>
        </w:tc>
        <w:tc>
          <w:tcPr>
            <w:tcW w:w="850" w:type="dxa"/>
            <w:vAlign w:val="center"/>
          </w:tcPr>
          <w:p w14:paraId="5F7CFA89" w14:textId="77777777" w:rsidR="004557A7" w:rsidRDefault="00716304" w:rsidP="00BD50F9">
            <w:pPr>
              <w:jc w:val="center"/>
              <w:rPr>
                <w:ins w:id="210" w:author="Comparison" w:date="2016-03-11T22:42:00Z"/>
                <w:rFonts w:ascii="Consolas" w:hAnsi="Consolas" w:cs="Consolas"/>
              </w:rPr>
            </w:pPr>
            <w:ins w:id="211" w:author="Comparison" w:date="2016-03-11T22:42:00Z">
              <w:r>
                <w:rPr>
                  <w:rFonts w:ascii="Consolas" w:hAnsi="Consolas" w:cs="Consolas"/>
                </w:rPr>
                <w:t>6</w:t>
              </w:r>
            </w:ins>
          </w:p>
        </w:tc>
        <w:tc>
          <w:tcPr>
            <w:tcW w:w="1687" w:type="dxa"/>
            <w:vAlign w:val="center"/>
          </w:tcPr>
          <w:p w14:paraId="58A45267" w14:textId="77777777" w:rsidR="004557A7" w:rsidRDefault="00716304" w:rsidP="00BD50F9">
            <w:pPr>
              <w:rPr>
                <w:ins w:id="212" w:author="Comparison" w:date="2016-03-11T22:42:00Z"/>
                <w:rFonts w:ascii="Consolas" w:hAnsi="Consolas" w:cs="Consolas"/>
              </w:rPr>
            </w:pPr>
            <w:ins w:id="213" w:author="Comparison" w:date="2016-03-11T22:42:00Z">
              <w:r>
                <w:rPr>
                  <w:rFonts w:ascii="Consolas" w:hAnsi="Consolas" w:cs="Consolas"/>
                </w:rPr>
                <w:t>210</w:t>
              </w:r>
            </w:ins>
          </w:p>
        </w:tc>
      </w:tr>
      <w:tr w:rsidR="009A3FBA" w:rsidRPr="0087640F" w14:paraId="6F7BB71F" w14:textId="77777777" w:rsidTr="002141FF">
        <w:trPr>
          <w:ins w:id="214" w:author="Comparison" w:date="2016-03-11T22:42:00Z"/>
        </w:trPr>
        <w:tc>
          <w:tcPr>
            <w:tcW w:w="970" w:type="dxa"/>
            <w:vAlign w:val="center"/>
          </w:tcPr>
          <w:p w14:paraId="414B3F6C" w14:textId="77777777" w:rsidR="009A3FBA" w:rsidRPr="00F4687F" w:rsidRDefault="009A3FBA" w:rsidP="00BD50F9">
            <w:pPr>
              <w:jc w:val="center"/>
              <w:rPr>
                <w:ins w:id="215" w:author="Comparison" w:date="2016-03-11T22:42:00Z"/>
                <w:rFonts w:ascii="Consolas" w:hAnsi="Consolas" w:cs="Consolas"/>
              </w:rPr>
            </w:pPr>
            <w:ins w:id="216" w:author="Comparison" w:date="2016-03-11T22:42:00Z">
              <w:r>
                <w:rPr>
                  <w:rFonts w:ascii="Consolas" w:hAnsi="Consolas" w:cs="Consolas"/>
                </w:rPr>
                <w:t>5</w:t>
              </w:r>
              <w:r w:rsidR="00A027C5">
                <w:rPr>
                  <w:rFonts w:ascii="Consolas" w:hAnsi="Consolas" w:cs="Consolas"/>
                </w:rPr>
                <w:t>2</w:t>
              </w:r>
            </w:ins>
          </w:p>
        </w:tc>
        <w:tc>
          <w:tcPr>
            <w:tcW w:w="850" w:type="dxa"/>
            <w:vAlign w:val="center"/>
          </w:tcPr>
          <w:p w14:paraId="7ECCE0FB" w14:textId="77777777" w:rsidR="009A3FBA" w:rsidRPr="003A6BAD" w:rsidRDefault="00A027C5" w:rsidP="00BD50F9">
            <w:pPr>
              <w:jc w:val="center"/>
              <w:rPr>
                <w:ins w:id="217" w:author="Comparison" w:date="2016-03-11T22:42:00Z"/>
                <w:rFonts w:ascii="Consolas" w:hAnsi="Consolas" w:cs="Consolas"/>
              </w:rPr>
            </w:pPr>
            <w:ins w:id="218" w:author="Comparison" w:date="2016-03-11T22:42:00Z">
              <w:r>
                <w:rPr>
                  <w:rFonts w:ascii="Consolas" w:hAnsi="Consolas" w:cs="Consolas"/>
                </w:rPr>
                <w:t>5</w:t>
              </w:r>
            </w:ins>
          </w:p>
        </w:tc>
        <w:tc>
          <w:tcPr>
            <w:tcW w:w="1687" w:type="dxa"/>
            <w:vAlign w:val="center"/>
          </w:tcPr>
          <w:p w14:paraId="14DFF9B8" w14:textId="77777777" w:rsidR="009A3FBA" w:rsidRPr="0087640F" w:rsidRDefault="00A027C5" w:rsidP="00BD50F9">
            <w:pPr>
              <w:rPr>
                <w:ins w:id="219" w:author="Comparison" w:date="2016-03-11T22:42:00Z"/>
                <w:rFonts w:ascii="Consolas" w:hAnsi="Consolas" w:cs="Consolas"/>
              </w:rPr>
            </w:pPr>
            <w:ins w:id="220" w:author="Comparison" w:date="2016-03-11T22:42:00Z">
              <w:r w:rsidRPr="00A027C5">
                <w:rPr>
                  <w:rFonts w:ascii="Consolas" w:hAnsi="Consolas" w:cs="Consolas"/>
                </w:rPr>
                <w:t>2598960</w:t>
              </w:r>
            </w:ins>
          </w:p>
        </w:tc>
      </w:tr>
    </w:tbl>
    <w:p w14:paraId="782D11B3" w14:textId="77777777" w:rsidR="00CD5CEA" w:rsidRDefault="0060115C" w:rsidP="00CD5CEA">
      <w:pPr>
        <w:pStyle w:val="Heading2"/>
        <w:rPr>
          <w:ins w:id="221" w:author="Comparison" w:date="2016-03-11T22:42:00Z"/>
        </w:rPr>
      </w:pPr>
      <w:ins w:id="222" w:author="Comparison" w:date="2016-03-11T22:42:00Z">
        <w:r>
          <w:t>Catalan Numbers</w:t>
        </w:r>
      </w:ins>
    </w:p>
    <w:p w14:paraId="740D0087" w14:textId="77777777" w:rsidR="0060115C" w:rsidRDefault="0060115C" w:rsidP="005C7B44">
      <w:pPr>
        <w:spacing w:after="120"/>
        <w:rPr>
          <w:ins w:id="223" w:author="Comparison" w:date="2016-03-11T22:42:00Z"/>
          <w:lang w:val="en-US"/>
        </w:rPr>
      </w:pPr>
      <w:ins w:id="224" w:author="Comparison" w:date="2016-03-11T22:42:00Z">
        <w:r w:rsidRPr="003E5A6E">
          <w:rPr>
            <w:lang w:val="en-US"/>
          </w:rPr>
          <w:t xml:space="preserve">In </w:t>
        </w:r>
        <w:r w:rsidR="00C73558">
          <w:rPr>
            <w:lang w:val="en-US"/>
          </w:rPr>
          <w:t>combinatorics</w:t>
        </w:r>
        <w:r w:rsidRPr="003E5A6E">
          <w:rPr>
            <w:lang w:val="en-US"/>
          </w:rPr>
          <w:t xml:space="preserve">, the </w:t>
        </w:r>
        <w:r w:rsidR="00310E35">
          <w:fldChar w:fldCharType="begin"/>
        </w:r>
        <w:r w:rsidR="00310E35">
          <w:instrText xml:space="preserve"> HYPERLINK "http://en.wikipedia.org/wiki/Catalan_number" </w:instrText>
        </w:r>
        <w:r w:rsidR="00310E35">
          <w:fldChar w:fldCharType="separate"/>
        </w:r>
        <w:r w:rsidRPr="005C7B44">
          <w:rPr>
            <w:rStyle w:val="Hyperlink"/>
            <w:lang w:val="en-US"/>
          </w:rPr>
          <w:t>Catalan numbers</w:t>
        </w:r>
        <w:r w:rsidR="00310E35">
          <w:rPr>
            <w:rStyle w:val="Hyperlink"/>
            <w:lang w:val="en-US"/>
          </w:rPr>
          <w:fldChar w:fldCharType="end"/>
        </w:r>
        <w:r w:rsidRPr="003E5A6E">
          <w:rPr>
            <w:lang w:val="en-US"/>
          </w:rPr>
          <w:t xml:space="preserve"> </w:t>
        </w:r>
        <w:r w:rsidRPr="003E5A6E">
          <w:rPr>
            <w:noProof/>
            <w:lang w:val="en-US"/>
          </w:rPr>
          <w:t>are calculated</w:t>
        </w:r>
        <w:r w:rsidRPr="003E5A6E">
          <w:rPr>
            <w:lang w:val="en-US"/>
          </w:rPr>
          <w:t xml:space="preserve"> by the following formula:</w:t>
        </w:r>
      </w:ins>
    </w:p>
    <w:p w14:paraId="31DA28AA" w14:textId="77777777" w:rsidR="0060115C" w:rsidRPr="003E5A6E" w:rsidRDefault="005C7B44" w:rsidP="005C7B44">
      <w:pPr>
        <w:spacing w:after="120"/>
        <w:ind w:firstLine="720"/>
        <w:rPr>
          <w:ins w:id="225" w:author="Comparison" w:date="2016-03-11T22:42:00Z"/>
          <w:lang w:val="en-US"/>
        </w:rPr>
      </w:pPr>
      <w:ins w:id="226" w:author="Comparison" w:date="2016-03-11T22:42:00Z">
        <w:r>
          <w:rPr>
            <w:noProof/>
            <w:lang w:eastAsia="bg-BG"/>
          </w:rPr>
          <w:drawing>
            <wp:inline distT="0" distB="0" distL="0" distR="0" wp14:anchorId="69F98034" wp14:editId="23B83930">
              <wp:extent cx="3466769" cy="356715"/>
              <wp:effectExtent l="0" t="0" r="635" b="5715"/>
              <wp:docPr id="5" name="Picture 5" descr="C_n = \frac{1}{n+1}{2n\choose n} = \frac{(2n)!}{(n+1)!\,n!} = \prod\limits_{k=2}^{n}\frac{n+k}{k} \qquad\mbox{ for }n\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n = \frac{1}{n+1}{2n\choose n} = \frac{(2n)!}{(n+1)!\,n!} = \prod\limits_{k=2}^{n}\frac{n+k}{k} \qquad\mbox{ for }n\ge 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1062" cy="362302"/>
                      </a:xfrm>
                      <a:prstGeom prst="rect">
                        <a:avLst/>
                      </a:prstGeom>
                      <a:noFill/>
                      <a:ln>
                        <a:noFill/>
                      </a:ln>
                    </pic:spPr>
                  </pic:pic>
                </a:graphicData>
              </a:graphic>
            </wp:inline>
          </w:drawing>
        </w:r>
        <w:r w:rsidRPr="003E5A6E">
          <w:rPr>
            <w:noProof/>
            <w:lang w:val="en-US"/>
          </w:rPr>
          <w:t xml:space="preserve"> </w:t>
        </w:r>
      </w:ins>
    </w:p>
    <w:p w14:paraId="1956D1B6" w14:textId="77777777" w:rsidR="00CD5CEA" w:rsidRPr="00F4687F" w:rsidRDefault="0060115C" w:rsidP="00716304">
      <w:pPr>
        <w:spacing w:after="120"/>
        <w:rPr>
          <w:ins w:id="227" w:author="Comparison" w:date="2016-03-11T22:42:00Z"/>
          <w:lang w:val="en-US"/>
        </w:rPr>
      </w:pPr>
      <w:ins w:id="228" w:author="Comparison" w:date="2016-03-11T22:42:00Z">
        <w:r w:rsidRPr="003E5A6E">
          <w:rPr>
            <w:lang w:val="en-US"/>
          </w:rPr>
          <w:t xml:space="preserve">Write a program to calculate the </w:t>
        </w:r>
        <w:r w:rsidR="005C7B44" w:rsidRPr="005C7B44">
          <w:rPr>
            <w:b/>
            <w:lang w:val="en-US"/>
          </w:rPr>
          <w:t>n</w:t>
        </w:r>
        <w:r w:rsidRPr="005C7B44">
          <w:rPr>
            <w:b/>
            <w:vertAlign w:val="superscript"/>
            <w:lang w:val="en-US"/>
          </w:rPr>
          <w:t>th</w:t>
        </w:r>
        <w:r w:rsidRPr="005C7B44">
          <w:rPr>
            <w:b/>
            <w:lang w:val="en-US"/>
          </w:rPr>
          <w:t xml:space="preserve"> Catalan number</w:t>
        </w:r>
        <w:r w:rsidRPr="003E5A6E">
          <w:rPr>
            <w:lang w:val="en-US"/>
          </w:rPr>
          <w:t xml:space="preserve"> by given </w:t>
        </w:r>
        <w:r w:rsidR="005C7B44" w:rsidRPr="005C7B44">
          <w:rPr>
            <w:b/>
            <w:lang w:val="en-US"/>
          </w:rPr>
          <w:t>n</w:t>
        </w:r>
        <w:r w:rsidR="005C7B44">
          <w:rPr>
            <w:lang w:val="en-US"/>
          </w:rPr>
          <w:t xml:space="preserve"> (</w:t>
        </w:r>
        <w:r w:rsidR="005C7B44">
          <w:rPr>
            <w:noProof/>
            <w:lang w:val="en-US"/>
          </w:rPr>
          <w:t>1 &lt; n &lt; 100</w:t>
        </w:r>
        <w:r w:rsidR="005C7B44">
          <w:rPr>
            <w:lang w:val="en-US"/>
          </w:rPr>
          <w:t>)</w:t>
        </w:r>
        <w:r w:rsidRPr="003E5A6E">
          <w:rPr>
            <w:lang w:val="en-US"/>
          </w:rPr>
          <w:t>.</w:t>
        </w:r>
        <w:r w:rsidR="005C7B44">
          <w:rPr>
            <w:lang w:val="en-US"/>
          </w:rPr>
          <w:t xml:space="preserve"> </w:t>
        </w:r>
        <w:r w:rsidR="00CD5CEA" w:rsidRPr="00F4687F">
          <w:rPr>
            <w:lang w:val="en-US"/>
          </w:rPr>
          <w:t>Examples:</w:t>
        </w:r>
      </w:ins>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16"/>
      </w:tblGrid>
      <w:tr w:rsidR="005C7B44" w:rsidRPr="00D46CFA" w14:paraId="2830B2D3" w14:textId="77777777" w:rsidTr="005C7B44">
        <w:trPr>
          <w:ins w:id="229" w:author="Comparison" w:date="2016-03-11T22:42:00Z"/>
        </w:trPr>
        <w:tc>
          <w:tcPr>
            <w:tcW w:w="970" w:type="dxa"/>
            <w:shd w:val="clear" w:color="auto" w:fill="D9D9D9" w:themeFill="background1" w:themeFillShade="D9"/>
            <w:vAlign w:val="center"/>
          </w:tcPr>
          <w:p w14:paraId="32B7DF53" w14:textId="77777777" w:rsidR="005C7B44" w:rsidRPr="00164678" w:rsidRDefault="005C7B44" w:rsidP="00BD50F9">
            <w:pPr>
              <w:jc w:val="center"/>
              <w:rPr>
                <w:ins w:id="230" w:author="Comparison" w:date="2016-03-11T22:42:00Z"/>
                <w:b/>
              </w:rPr>
            </w:pPr>
            <w:ins w:id="231" w:author="Comparison" w:date="2016-03-11T22:42:00Z">
              <w:r>
                <w:rPr>
                  <w:b/>
                </w:rPr>
                <w:t>n</w:t>
              </w:r>
            </w:ins>
          </w:p>
        </w:tc>
        <w:tc>
          <w:tcPr>
            <w:tcW w:w="1116" w:type="dxa"/>
            <w:shd w:val="clear" w:color="auto" w:fill="D9D9D9" w:themeFill="background1" w:themeFillShade="D9"/>
            <w:vAlign w:val="center"/>
          </w:tcPr>
          <w:p w14:paraId="52FF536F" w14:textId="77777777" w:rsidR="005C7B44" w:rsidRPr="00164678" w:rsidRDefault="005C7B44" w:rsidP="00BD50F9">
            <w:pPr>
              <w:jc w:val="center"/>
              <w:rPr>
                <w:ins w:id="232" w:author="Comparison" w:date="2016-03-11T22:42:00Z"/>
                <w:b/>
              </w:rPr>
            </w:pPr>
            <w:ins w:id="233" w:author="Comparison" w:date="2016-03-11T22:42:00Z">
              <w:r>
                <w:rPr>
                  <w:b/>
                </w:rPr>
                <w:t>Catalan(n)</w:t>
              </w:r>
            </w:ins>
          </w:p>
        </w:tc>
      </w:tr>
      <w:tr w:rsidR="005564E9" w:rsidRPr="00D46CFA" w14:paraId="4384B5F3" w14:textId="77777777" w:rsidTr="00BD50F9">
        <w:trPr>
          <w:ins w:id="234" w:author="Comparison" w:date="2016-03-11T22:42:00Z"/>
        </w:trPr>
        <w:tc>
          <w:tcPr>
            <w:tcW w:w="970" w:type="dxa"/>
            <w:vAlign w:val="center"/>
          </w:tcPr>
          <w:p w14:paraId="6F4918E6" w14:textId="77777777" w:rsidR="005564E9" w:rsidRDefault="005564E9" w:rsidP="00BD50F9">
            <w:pPr>
              <w:jc w:val="center"/>
              <w:rPr>
                <w:ins w:id="235" w:author="Comparison" w:date="2016-03-11T22:42:00Z"/>
                <w:rFonts w:ascii="Consolas" w:hAnsi="Consolas" w:cs="Consolas"/>
              </w:rPr>
            </w:pPr>
            <w:ins w:id="236" w:author="Comparison" w:date="2016-03-11T22:42:00Z">
              <w:r>
                <w:rPr>
                  <w:rFonts w:ascii="Consolas" w:hAnsi="Consolas" w:cs="Consolas"/>
                </w:rPr>
                <w:t>0</w:t>
              </w:r>
            </w:ins>
          </w:p>
        </w:tc>
        <w:tc>
          <w:tcPr>
            <w:tcW w:w="1116" w:type="dxa"/>
            <w:vAlign w:val="center"/>
          </w:tcPr>
          <w:p w14:paraId="624D1DFF" w14:textId="77777777" w:rsidR="005564E9" w:rsidRPr="005564E9" w:rsidRDefault="005564E9" w:rsidP="00BD50F9">
            <w:pPr>
              <w:jc w:val="center"/>
              <w:rPr>
                <w:ins w:id="237" w:author="Comparison" w:date="2016-03-11T22:42:00Z"/>
                <w:rFonts w:ascii="Arial" w:hAnsi="Arial" w:cs="Arial"/>
                <w:color w:val="000000"/>
                <w:sz w:val="20"/>
                <w:szCs w:val="20"/>
                <w:shd w:val="clear" w:color="auto" w:fill="FFFFFF"/>
              </w:rPr>
            </w:pPr>
            <w:ins w:id="238" w:author="Comparison" w:date="2016-03-11T22:42:00Z">
              <w:r>
                <w:rPr>
                  <w:rFonts w:ascii="Arial" w:hAnsi="Arial" w:cs="Arial"/>
                  <w:color w:val="000000"/>
                  <w:sz w:val="20"/>
                  <w:szCs w:val="20"/>
                  <w:shd w:val="clear" w:color="auto" w:fill="FFFFFF"/>
                </w:rPr>
                <w:t>1</w:t>
              </w:r>
            </w:ins>
          </w:p>
        </w:tc>
      </w:tr>
      <w:tr w:rsidR="005C7B44" w:rsidRPr="0087640F" w14:paraId="5C809808" w14:textId="77777777" w:rsidTr="005C7B44">
        <w:trPr>
          <w:ins w:id="239" w:author="Comparison" w:date="2016-03-11T22:42:00Z"/>
        </w:trPr>
        <w:tc>
          <w:tcPr>
            <w:tcW w:w="970" w:type="dxa"/>
            <w:vAlign w:val="center"/>
          </w:tcPr>
          <w:p w14:paraId="5544FDD9" w14:textId="77777777" w:rsidR="005C7B44" w:rsidRPr="00F4687F" w:rsidRDefault="005C7B44" w:rsidP="00BD50F9">
            <w:pPr>
              <w:jc w:val="center"/>
              <w:rPr>
                <w:ins w:id="240" w:author="Comparison" w:date="2016-03-11T22:42:00Z"/>
                <w:rFonts w:ascii="Consolas" w:hAnsi="Consolas" w:cs="Consolas"/>
              </w:rPr>
            </w:pPr>
            <w:ins w:id="241" w:author="Comparison" w:date="2016-03-11T22:42:00Z">
              <w:r>
                <w:rPr>
                  <w:rFonts w:ascii="Consolas" w:hAnsi="Consolas" w:cs="Consolas"/>
                </w:rPr>
                <w:t>5</w:t>
              </w:r>
            </w:ins>
          </w:p>
        </w:tc>
        <w:tc>
          <w:tcPr>
            <w:tcW w:w="1116" w:type="dxa"/>
            <w:vAlign w:val="center"/>
          </w:tcPr>
          <w:p w14:paraId="52CB4E1D" w14:textId="77777777" w:rsidR="005C7B44" w:rsidRPr="003A6BAD" w:rsidRDefault="005C7B44" w:rsidP="00BD50F9">
            <w:pPr>
              <w:jc w:val="center"/>
              <w:rPr>
                <w:ins w:id="242" w:author="Comparison" w:date="2016-03-11T22:42:00Z"/>
                <w:rFonts w:ascii="Consolas" w:hAnsi="Consolas" w:cs="Consolas"/>
              </w:rPr>
            </w:pPr>
            <w:ins w:id="243" w:author="Comparison" w:date="2016-03-11T22:42:00Z">
              <w:r>
                <w:rPr>
                  <w:rFonts w:ascii="Consolas" w:hAnsi="Consolas" w:cs="Consolas"/>
                </w:rPr>
                <w:t>42</w:t>
              </w:r>
            </w:ins>
          </w:p>
        </w:tc>
      </w:tr>
      <w:tr w:rsidR="005C7B44" w:rsidRPr="00D46CFA" w14:paraId="27A85FDB" w14:textId="77777777" w:rsidTr="005C7B44">
        <w:trPr>
          <w:ins w:id="244" w:author="Comparison" w:date="2016-03-11T22:42:00Z"/>
        </w:trPr>
        <w:tc>
          <w:tcPr>
            <w:tcW w:w="970" w:type="dxa"/>
            <w:vAlign w:val="center"/>
          </w:tcPr>
          <w:p w14:paraId="4C556184" w14:textId="77777777" w:rsidR="005C7B44" w:rsidRPr="0087640F" w:rsidRDefault="005C7B44" w:rsidP="00BD50F9">
            <w:pPr>
              <w:jc w:val="center"/>
              <w:rPr>
                <w:ins w:id="245" w:author="Comparison" w:date="2016-03-11T22:42:00Z"/>
                <w:rFonts w:ascii="Consolas" w:hAnsi="Consolas" w:cs="Consolas"/>
              </w:rPr>
            </w:pPr>
            <w:ins w:id="246" w:author="Comparison" w:date="2016-03-11T22:42:00Z">
              <w:r>
                <w:rPr>
                  <w:rFonts w:ascii="Consolas" w:hAnsi="Consolas" w:cs="Consolas"/>
                </w:rPr>
                <w:t>10</w:t>
              </w:r>
            </w:ins>
          </w:p>
        </w:tc>
        <w:tc>
          <w:tcPr>
            <w:tcW w:w="1116" w:type="dxa"/>
            <w:vAlign w:val="center"/>
          </w:tcPr>
          <w:p w14:paraId="028AF367" w14:textId="77777777" w:rsidR="005C7B44" w:rsidRPr="0087640F" w:rsidRDefault="005C7B44" w:rsidP="00BD50F9">
            <w:pPr>
              <w:jc w:val="center"/>
              <w:rPr>
                <w:ins w:id="247" w:author="Comparison" w:date="2016-03-11T22:42:00Z"/>
                <w:rFonts w:ascii="Consolas" w:hAnsi="Consolas" w:cs="Consolas"/>
              </w:rPr>
            </w:pPr>
            <w:ins w:id="248" w:author="Comparison" w:date="2016-03-11T22:42:00Z">
              <w:r>
                <w:rPr>
                  <w:rFonts w:ascii="Arial" w:hAnsi="Arial" w:cs="Arial"/>
                  <w:color w:val="000000"/>
                  <w:sz w:val="20"/>
                  <w:szCs w:val="20"/>
                  <w:shd w:val="clear" w:color="auto" w:fill="FFFFFF"/>
                </w:rPr>
                <w:t>16796</w:t>
              </w:r>
            </w:ins>
          </w:p>
        </w:tc>
      </w:tr>
      <w:tr w:rsidR="005564E9" w:rsidRPr="00D46CFA" w14:paraId="7C71B232" w14:textId="77777777" w:rsidTr="005C7B44">
        <w:trPr>
          <w:ins w:id="249" w:author="Comparison" w:date="2016-03-11T22:42:00Z"/>
        </w:trPr>
        <w:tc>
          <w:tcPr>
            <w:tcW w:w="970" w:type="dxa"/>
            <w:vAlign w:val="center"/>
          </w:tcPr>
          <w:p w14:paraId="01721933" w14:textId="77777777" w:rsidR="005564E9" w:rsidRDefault="005564E9" w:rsidP="00BD50F9">
            <w:pPr>
              <w:jc w:val="center"/>
              <w:rPr>
                <w:ins w:id="250" w:author="Comparison" w:date="2016-03-11T22:42:00Z"/>
                <w:rFonts w:ascii="Consolas" w:hAnsi="Consolas" w:cs="Consolas"/>
              </w:rPr>
            </w:pPr>
            <w:ins w:id="251" w:author="Comparison" w:date="2016-03-11T22:42:00Z">
              <w:r>
                <w:rPr>
                  <w:rFonts w:ascii="Consolas" w:hAnsi="Consolas" w:cs="Consolas"/>
                </w:rPr>
                <w:t>15</w:t>
              </w:r>
            </w:ins>
          </w:p>
        </w:tc>
        <w:tc>
          <w:tcPr>
            <w:tcW w:w="1116" w:type="dxa"/>
            <w:vAlign w:val="center"/>
          </w:tcPr>
          <w:p w14:paraId="113D6C55" w14:textId="77777777" w:rsidR="005564E9" w:rsidRDefault="005564E9" w:rsidP="00BD50F9">
            <w:pPr>
              <w:jc w:val="center"/>
              <w:rPr>
                <w:ins w:id="252" w:author="Comparison" w:date="2016-03-11T22:42:00Z"/>
                <w:rFonts w:ascii="Arial" w:hAnsi="Arial" w:cs="Arial"/>
                <w:color w:val="000000"/>
                <w:sz w:val="20"/>
                <w:szCs w:val="20"/>
                <w:shd w:val="clear" w:color="auto" w:fill="FFFFFF"/>
              </w:rPr>
            </w:pPr>
            <w:ins w:id="253" w:author="Comparison" w:date="2016-03-11T22:42:00Z">
              <w:r>
                <w:rPr>
                  <w:rFonts w:ascii="Arial" w:hAnsi="Arial" w:cs="Arial"/>
                  <w:color w:val="000000"/>
                  <w:sz w:val="20"/>
                  <w:szCs w:val="20"/>
                  <w:shd w:val="clear" w:color="auto" w:fill="FFFFFF"/>
                </w:rPr>
                <w:t>9694845</w:t>
              </w:r>
            </w:ins>
          </w:p>
        </w:tc>
      </w:tr>
    </w:tbl>
    <w:p w14:paraId="30CE3225" w14:textId="77777777" w:rsidR="00CD5CEA" w:rsidRDefault="00C53EE1" w:rsidP="00CD5CEA">
      <w:pPr>
        <w:pStyle w:val="Heading2"/>
        <w:rPr>
          <w:ins w:id="254" w:author="Comparison" w:date="2016-03-11T22:42:00Z"/>
        </w:rPr>
      </w:pPr>
      <w:ins w:id="255" w:author="Comparison" w:date="2016-03-11T22:42:00Z">
        <w:r>
          <w:t>Matrix</w:t>
        </w:r>
        <w:r w:rsidR="0029405C">
          <w:t xml:space="preserve"> of Numbers</w:t>
        </w:r>
      </w:ins>
    </w:p>
    <w:p w14:paraId="71668EFA" w14:textId="77777777" w:rsidR="00CD5CEA" w:rsidRDefault="00C53EE1" w:rsidP="00CD5CEA">
      <w:pPr>
        <w:rPr>
          <w:ins w:id="256" w:author="Comparison" w:date="2016-03-11T22:42:00Z"/>
          <w:bCs/>
          <w:lang w:val="en-US"/>
        </w:rPr>
      </w:pPr>
      <w:ins w:id="257" w:author="Comparison" w:date="2016-03-11T22:42:00Z">
        <w:r w:rsidRPr="003E5A6E">
          <w:rPr>
            <w:bCs/>
            <w:lang w:val="en-US"/>
          </w:rPr>
          <w:t xml:space="preserve">Write a program that reads from the console a positive integer number </w:t>
        </w:r>
        <w:r w:rsidRPr="00C53EE1">
          <w:rPr>
            <w:rStyle w:val="CodeChar"/>
          </w:rPr>
          <w:t>n</w:t>
        </w:r>
        <w:r w:rsidRPr="003E5A6E">
          <w:rPr>
            <w:bCs/>
            <w:lang w:val="en-US"/>
          </w:rPr>
          <w:t xml:space="preserve"> </w:t>
        </w:r>
        <w:r w:rsidRPr="00C53EE1">
          <w:rPr>
            <w:bCs/>
            <w:noProof/>
            <w:lang w:val="en-US"/>
          </w:rPr>
          <w:t xml:space="preserve">(1 ≤ </w:t>
        </w:r>
        <w:r w:rsidRPr="00C53EE1">
          <w:rPr>
            <w:rStyle w:val="CodeChar"/>
          </w:rPr>
          <w:t>n</w:t>
        </w:r>
        <w:r w:rsidRPr="00C53EE1">
          <w:rPr>
            <w:bCs/>
            <w:noProof/>
            <w:lang w:val="en-US"/>
          </w:rPr>
          <w:t xml:space="preserve"> ≤ 20</w:t>
        </w:r>
        <w:r w:rsidRPr="003E5A6E">
          <w:rPr>
            <w:bCs/>
            <w:lang w:val="en-US"/>
          </w:rPr>
          <w:t>) and</w:t>
        </w:r>
        <w:r w:rsidR="0029405C">
          <w:rPr>
            <w:bCs/>
            <w:lang w:val="en-US"/>
          </w:rPr>
          <w:t xml:space="preserve"> </w:t>
        </w:r>
        <w:r w:rsidRPr="0029405C">
          <w:rPr>
            <w:b/>
            <w:bCs/>
            <w:lang w:val="en-US"/>
          </w:rPr>
          <w:t>prints a matrix</w:t>
        </w:r>
        <w:r w:rsidRPr="003E5A6E">
          <w:rPr>
            <w:bCs/>
            <w:lang w:val="en-US"/>
          </w:rPr>
          <w:t xml:space="preserve"> like </w:t>
        </w:r>
        <w:r>
          <w:rPr>
            <w:bCs/>
            <w:lang w:val="en-US"/>
          </w:rPr>
          <w:t>in the examples below. Use two nested loops. Examples:</w:t>
        </w:r>
      </w:ins>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3"/>
        <w:gridCol w:w="938"/>
        <w:gridCol w:w="358"/>
        <w:gridCol w:w="496"/>
        <w:gridCol w:w="868"/>
        <w:gridCol w:w="338"/>
        <w:gridCol w:w="502"/>
        <w:gridCol w:w="1106"/>
      </w:tblGrid>
      <w:tr w:rsidR="00C53EE1" w:rsidRPr="00D46CFA" w14:paraId="1F0D32C7" w14:textId="77777777" w:rsidTr="00C53EE1">
        <w:trPr>
          <w:ins w:id="258" w:author="Comparison" w:date="2016-03-11T22:42:00Z"/>
        </w:trPr>
        <w:tc>
          <w:tcPr>
            <w:tcW w:w="523" w:type="dxa"/>
            <w:shd w:val="clear" w:color="auto" w:fill="D9D9D9" w:themeFill="background1" w:themeFillShade="D9"/>
            <w:vAlign w:val="center"/>
          </w:tcPr>
          <w:p w14:paraId="06880F59" w14:textId="77777777" w:rsidR="00C53EE1" w:rsidRPr="00164678" w:rsidRDefault="00C53EE1" w:rsidP="00C53EE1">
            <w:pPr>
              <w:jc w:val="center"/>
              <w:rPr>
                <w:ins w:id="259" w:author="Comparison" w:date="2016-03-11T22:42:00Z"/>
                <w:b/>
              </w:rPr>
            </w:pPr>
            <w:ins w:id="260" w:author="Comparison" w:date="2016-03-11T22:42:00Z">
              <w:r>
                <w:rPr>
                  <w:b/>
                </w:rPr>
                <w:t>n</w:t>
              </w:r>
            </w:ins>
          </w:p>
        </w:tc>
        <w:tc>
          <w:tcPr>
            <w:tcW w:w="938" w:type="dxa"/>
            <w:shd w:val="clear" w:color="auto" w:fill="D9D9D9" w:themeFill="background1" w:themeFillShade="D9"/>
            <w:vAlign w:val="center"/>
          </w:tcPr>
          <w:p w14:paraId="2CC18CFE" w14:textId="77777777" w:rsidR="00C53EE1" w:rsidRPr="00D46CFA" w:rsidRDefault="00C53EE1" w:rsidP="00C53EE1">
            <w:pPr>
              <w:jc w:val="center"/>
              <w:rPr>
                <w:ins w:id="261" w:author="Comparison" w:date="2016-03-11T22:42:00Z"/>
                <w:b/>
                <w:noProof/>
              </w:rPr>
            </w:pPr>
            <w:ins w:id="262" w:author="Comparison" w:date="2016-03-11T22:42:00Z">
              <w:r>
                <w:rPr>
                  <w:b/>
                  <w:noProof/>
                </w:rPr>
                <w:t>matrix</w:t>
              </w:r>
            </w:ins>
          </w:p>
        </w:tc>
        <w:tc>
          <w:tcPr>
            <w:tcW w:w="358" w:type="dxa"/>
            <w:vMerge w:val="restart"/>
            <w:tcBorders>
              <w:top w:val="nil"/>
            </w:tcBorders>
          </w:tcPr>
          <w:p w14:paraId="184AC6F0" w14:textId="77777777" w:rsidR="00C53EE1" w:rsidRDefault="00C53EE1" w:rsidP="00C53EE1">
            <w:pPr>
              <w:jc w:val="center"/>
              <w:rPr>
                <w:ins w:id="263" w:author="Comparison" w:date="2016-03-11T22:42:00Z"/>
                <w:b/>
              </w:rPr>
            </w:pPr>
          </w:p>
        </w:tc>
        <w:tc>
          <w:tcPr>
            <w:tcW w:w="496" w:type="dxa"/>
            <w:shd w:val="clear" w:color="auto" w:fill="D9D9D9" w:themeFill="background1" w:themeFillShade="D9"/>
            <w:vAlign w:val="center"/>
          </w:tcPr>
          <w:p w14:paraId="07BEB6CA" w14:textId="77777777" w:rsidR="00C53EE1" w:rsidRPr="00164678" w:rsidRDefault="00C53EE1" w:rsidP="00C53EE1">
            <w:pPr>
              <w:jc w:val="center"/>
              <w:rPr>
                <w:ins w:id="264" w:author="Comparison" w:date="2016-03-11T22:42:00Z"/>
                <w:b/>
              </w:rPr>
            </w:pPr>
            <w:ins w:id="265" w:author="Comparison" w:date="2016-03-11T22:42:00Z">
              <w:r>
                <w:rPr>
                  <w:b/>
                </w:rPr>
                <w:t>n</w:t>
              </w:r>
            </w:ins>
          </w:p>
        </w:tc>
        <w:tc>
          <w:tcPr>
            <w:tcW w:w="868" w:type="dxa"/>
            <w:shd w:val="clear" w:color="auto" w:fill="D9D9D9" w:themeFill="background1" w:themeFillShade="D9"/>
            <w:vAlign w:val="center"/>
          </w:tcPr>
          <w:p w14:paraId="3A770F71" w14:textId="77777777" w:rsidR="00C53EE1" w:rsidRPr="00D46CFA" w:rsidRDefault="00C53EE1" w:rsidP="00C53EE1">
            <w:pPr>
              <w:jc w:val="center"/>
              <w:rPr>
                <w:ins w:id="266" w:author="Comparison" w:date="2016-03-11T22:42:00Z"/>
                <w:b/>
                <w:noProof/>
              </w:rPr>
            </w:pPr>
            <w:ins w:id="267" w:author="Comparison" w:date="2016-03-11T22:42:00Z">
              <w:r>
                <w:rPr>
                  <w:b/>
                  <w:noProof/>
                </w:rPr>
                <w:t>matrix</w:t>
              </w:r>
            </w:ins>
          </w:p>
        </w:tc>
        <w:tc>
          <w:tcPr>
            <w:tcW w:w="338" w:type="dxa"/>
            <w:vMerge w:val="restart"/>
            <w:tcBorders>
              <w:top w:val="nil"/>
              <w:bottom w:val="nil"/>
            </w:tcBorders>
            <w:shd w:val="clear" w:color="auto" w:fill="auto"/>
          </w:tcPr>
          <w:p w14:paraId="04983467" w14:textId="77777777" w:rsidR="00C53EE1" w:rsidRDefault="00C53EE1" w:rsidP="00C53EE1">
            <w:pPr>
              <w:jc w:val="center"/>
              <w:rPr>
                <w:ins w:id="268" w:author="Comparison" w:date="2016-03-11T22:42:00Z"/>
                <w:b/>
              </w:rPr>
            </w:pPr>
          </w:p>
        </w:tc>
        <w:tc>
          <w:tcPr>
            <w:tcW w:w="502" w:type="dxa"/>
            <w:shd w:val="clear" w:color="auto" w:fill="D9D9D9" w:themeFill="background1" w:themeFillShade="D9"/>
            <w:vAlign w:val="center"/>
          </w:tcPr>
          <w:p w14:paraId="5E1EF86E" w14:textId="77777777" w:rsidR="00C53EE1" w:rsidRPr="00164678" w:rsidRDefault="00C53EE1" w:rsidP="00C53EE1">
            <w:pPr>
              <w:jc w:val="center"/>
              <w:rPr>
                <w:ins w:id="269" w:author="Comparison" w:date="2016-03-11T22:42:00Z"/>
                <w:b/>
              </w:rPr>
            </w:pPr>
            <w:ins w:id="270" w:author="Comparison" w:date="2016-03-11T22:42:00Z">
              <w:r>
                <w:rPr>
                  <w:b/>
                </w:rPr>
                <w:t>n</w:t>
              </w:r>
            </w:ins>
          </w:p>
        </w:tc>
        <w:tc>
          <w:tcPr>
            <w:tcW w:w="1106" w:type="dxa"/>
            <w:shd w:val="clear" w:color="auto" w:fill="D9D9D9" w:themeFill="background1" w:themeFillShade="D9"/>
            <w:vAlign w:val="center"/>
          </w:tcPr>
          <w:p w14:paraId="652D89D2" w14:textId="77777777" w:rsidR="00C53EE1" w:rsidRPr="00D46CFA" w:rsidRDefault="00C53EE1" w:rsidP="00C53EE1">
            <w:pPr>
              <w:jc w:val="center"/>
              <w:rPr>
                <w:ins w:id="271" w:author="Comparison" w:date="2016-03-11T22:42:00Z"/>
                <w:b/>
                <w:noProof/>
              </w:rPr>
            </w:pPr>
            <w:ins w:id="272" w:author="Comparison" w:date="2016-03-11T22:42:00Z">
              <w:r>
                <w:rPr>
                  <w:b/>
                  <w:noProof/>
                </w:rPr>
                <w:t>matrix</w:t>
              </w:r>
            </w:ins>
          </w:p>
        </w:tc>
      </w:tr>
      <w:tr w:rsidR="00C53EE1" w:rsidRPr="0087640F" w14:paraId="18EA6CA5" w14:textId="77777777" w:rsidTr="00C53EE1">
        <w:trPr>
          <w:ins w:id="273" w:author="Comparison" w:date="2016-03-11T22:42:00Z"/>
        </w:trPr>
        <w:tc>
          <w:tcPr>
            <w:tcW w:w="523" w:type="dxa"/>
            <w:vAlign w:val="center"/>
          </w:tcPr>
          <w:p w14:paraId="5861CEF0" w14:textId="77777777" w:rsidR="00C53EE1" w:rsidRPr="00F4687F" w:rsidRDefault="00C53EE1" w:rsidP="00C53EE1">
            <w:pPr>
              <w:jc w:val="center"/>
              <w:rPr>
                <w:ins w:id="274" w:author="Comparison" w:date="2016-03-11T22:42:00Z"/>
                <w:rFonts w:ascii="Consolas" w:hAnsi="Consolas" w:cs="Consolas"/>
              </w:rPr>
            </w:pPr>
            <w:ins w:id="275" w:author="Comparison" w:date="2016-03-11T22:42:00Z">
              <w:r>
                <w:rPr>
                  <w:rFonts w:ascii="Consolas" w:hAnsi="Consolas" w:cs="Consolas"/>
                </w:rPr>
                <w:t>2</w:t>
              </w:r>
            </w:ins>
          </w:p>
        </w:tc>
        <w:tc>
          <w:tcPr>
            <w:tcW w:w="938" w:type="dxa"/>
            <w:vAlign w:val="center"/>
          </w:tcPr>
          <w:p w14:paraId="3B4CB470" w14:textId="77777777" w:rsidR="00C53EE1" w:rsidRDefault="00C53EE1" w:rsidP="00C53EE1">
            <w:pPr>
              <w:rPr>
                <w:ins w:id="276" w:author="Comparison" w:date="2016-03-11T22:42:00Z"/>
                <w:rFonts w:ascii="Consolas" w:hAnsi="Consolas" w:cs="Consolas"/>
              </w:rPr>
            </w:pPr>
            <w:ins w:id="277" w:author="Comparison" w:date="2016-03-11T22:42:00Z">
              <w:r>
                <w:rPr>
                  <w:rFonts w:ascii="Consolas" w:hAnsi="Consolas" w:cs="Consolas"/>
                </w:rPr>
                <w:t>1 2</w:t>
              </w:r>
            </w:ins>
          </w:p>
          <w:p w14:paraId="08B31212" w14:textId="77777777" w:rsidR="00C53EE1" w:rsidRPr="0087640F" w:rsidRDefault="00C53EE1" w:rsidP="00C53EE1">
            <w:pPr>
              <w:rPr>
                <w:ins w:id="278" w:author="Comparison" w:date="2016-03-11T22:42:00Z"/>
                <w:rFonts w:ascii="Consolas" w:hAnsi="Consolas" w:cs="Consolas"/>
              </w:rPr>
            </w:pPr>
            <w:ins w:id="279" w:author="Comparison" w:date="2016-03-11T22:42:00Z">
              <w:r>
                <w:rPr>
                  <w:rFonts w:ascii="Consolas" w:hAnsi="Consolas" w:cs="Consolas"/>
                </w:rPr>
                <w:t>2 3</w:t>
              </w:r>
            </w:ins>
          </w:p>
        </w:tc>
        <w:tc>
          <w:tcPr>
            <w:tcW w:w="358" w:type="dxa"/>
            <w:vMerge/>
            <w:tcBorders>
              <w:bottom w:val="nil"/>
            </w:tcBorders>
          </w:tcPr>
          <w:p w14:paraId="58C8E6CC" w14:textId="77777777" w:rsidR="00C53EE1" w:rsidRDefault="00C53EE1" w:rsidP="00C53EE1">
            <w:pPr>
              <w:jc w:val="center"/>
              <w:rPr>
                <w:ins w:id="280" w:author="Comparison" w:date="2016-03-11T22:42:00Z"/>
                <w:rFonts w:ascii="Consolas" w:hAnsi="Consolas" w:cs="Consolas"/>
              </w:rPr>
            </w:pPr>
          </w:p>
        </w:tc>
        <w:tc>
          <w:tcPr>
            <w:tcW w:w="496" w:type="dxa"/>
            <w:vAlign w:val="center"/>
          </w:tcPr>
          <w:p w14:paraId="2E4B0B09" w14:textId="77777777" w:rsidR="00C53EE1" w:rsidRPr="00F4687F" w:rsidRDefault="00C53EE1" w:rsidP="00C53EE1">
            <w:pPr>
              <w:jc w:val="center"/>
              <w:rPr>
                <w:ins w:id="281" w:author="Comparison" w:date="2016-03-11T22:42:00Z"/>
                <w:rFonts w:ascii="Consolas" w:hAnsi="Consolas" w:cs="Consolas"/>
              </w:rPr>
            </w:pPr>
            <w:ins w:id="282" w:author="Comparison" w:date="2016-03-11T22:42:00Z">
              <w:r>
                <w:rPr>
                  <w:rFonts w:ascii="Consolas" w:hAnsi="Consolas" w:cs="Consolas"/>
                </w:rPr>
                <w:t>3</w:t>
              </w:r>
            </w:ins>
          </w:p>
        </w:tc>
        <w:tc>
          <w:tcPr>
            <w:tcW w:w="868" w:type="dxa"/>
            <w:vAlign w:val="center"/>
          </w:tcPr>
          <w:p w14:paraId="0FF31377" w14:textId="77777777" w:rsidR="00C53EE1" w:rsidRDefault="00C53EE1" w:rsidP="00C53EE1">
            <w:pPr>
              <w:rPr>
                <w:ins w:id="283" w:author="Comparison" w:date="2016-03-11T22:42:00Z"/>
                <w:rFonts w:ascii="Consolas" w:hAnsi="Consolas" w:cs="Consolas"/>
              </w:rPr>
            </w:pPr>
            <w:ins w:id="284" w:author="Comparison" w:date="2016-03-11T22:42:00Z">
              <w:r>
                <w:rPr>
                  <w:rFonts w:ascii="Consolas" w:hAnsi="Consolas" w:cs="Consolas"/>
                </w:rPr>
                <w:t>1 2 3</w:t>
              </w:r>
            </w:ins>
          </w:p>
          <w:p w14:paraId="7B3E82BC" w14:textId="77777777" w:rsidR="00C53EE1" w:rsidRDefault="00C53EE1" w:rsidP="00C53EE1">
            <w:pPr>
              <w:rPr>
                <w:ins w:id="285" w:author="Comparison" w:date="2016-03-11T22:42:00Z"/>
                <w:rFonts w:ascii="Consolas" w:hAnsi="Consolas" w:cs="Consolas"/>
              </w:rPr>
            </w:pPr>
            <w:ins w:id="286" w:author="Comparison" w:date="2016-03-11T22:42:00Z">
              <w:r>
                <w:rPr>
                  <w:rFonts w:ascii="Consolas" w:hAnsi="Consolas" w:cs="Consolas"/>
                </w:rPr>
                <w:t>2 3 4</w:t>
              </w:r>
            </w:ins>
          </w:p>
          <w:p w14:paraId="282A6394" w14:textId="77777777" w:rsidR="00C53EE1" w:rsidRPr="0087640F" w:rsidRDefault="00C53EE1" w:rsidP="00C53EE1">
            <w:pPr>
              <w:rPr>
                <w:ins w:id="287" w:author="Comparison" w:date="2016-03-11T22:42:00Z"/>
                <w:rFonts w:ascii="Consolas" w:hAnsi="Consolas" w:cs="Consolas"/>
              </w:rPr>
            </w:pPr>
            <w:ins w:id="288" w:author="Comparison" w:date="2016-03-11T22:42:00Z">
              <w:r>
                <w:rPr>
                  <w:rFonts w:ascii="Consolas" w:hAnsi="Consolas" w:cs="Consolas"/>
                </w:rPr>
                <w:t>3 4 5</w:t>
              </w:r>
            </w:ins>
          </w:p>
        </w:tc>
        <w:tc>
          <w:tcPr>
            <w:tcW w:w="338" w:type="dxa"/>
            <w:vMerge/>
            <w:tcBorders>
              <w:bottom w:val="nil"/>
            </w:tcBorders>
            <w:shd w:val="clear" w:color="auto" w:fill="auto"/>
          </w:tcPr>
          <w:p w14:paraId="7D3AF336" w14:textId="77777777" w:rsidR="00C53EE1" w:rsidRDefault="00C53EE1" w:rsidP="00C53EE1">
            <w:pPr>
              <w:jc w:val="center"/>
              <w:rPr>
                <w:ins w:id="289" w:author="Comparison" w:date="2016-03-11T22:42:00Z"/>
                <w:rFonts w:ascii="Consolas" w:hAnsi="Consolas" w:cs="Consolas"/>
              </w:rPr>
            </w:pPr>
          </w:p>
        </w:tc>
        <w:tc>
          <w:tcPr>
            <w:tcW w:w="502" w:type="dxa"/>
            <w:vAlign w:val="center"/>
          </w:tcPr>
          <w:p w14:paraId="599165A3" w14:textId="77777777" w:rsidR="00C53EE1" w:rsidRPr="00F4687F" w:rsidRDefault="00C53EE1" w:rsidP="00C53EE1">
            <w:pPr>
              <w:jc w:val="center"/>
              <w:rPr>
                <w:ins w:id="290" w:author="Comparison" w:date="2016-03-11T22:42:00Z"/>
                <w:rFonts w:ascii="Consolas" w:hAnsi="Consolas" w:cs="Consolas"/>
              </w:rPr>
            </w:pPr>
            <w:ins w:id="291" w:author="Comparison" w:date="2016-03-11T22:42:00Z">
              <w:r>
                <w:rPr>
                  <w:rFonts w:ascii="Consolas" w:hAnsi="Consolas" w:cs="Consolas"/>
                </w:rPr>
                <w:t>4</w:t>
              </w:r>
            </w:ins>
          </w:p>
        </w:tc>
        <w:tc>
          <w:tcPr>
            <w:tcW w:w="1106" w:type="dxa"/>
            <w:vAlign w:val="center"/>
          </w:tcPr>
          <w:p w14:paraId="39F50458" w14:textId="77777777" w:rsidR="00C53EE1" w:rsidRDefault="00C53EE1" w:rsidP="00C53EE1">
            <w:pPr>
              <w:rPr>
                <w:ins w:id="292" w:author="Comparison" w:date="2016-03-11T22:42:00Z"/>
                <w:rFonts w:ascii="Consolas" w:hAnsi="Consolas" w:cs="Consolas"/>
              </w:rPr>
            </w:pPr>
            <w:ins w:id="293" w:author="Comparison" w:date="2016-03-11T22:42:00Z">
              <w:r>
                <w:rPr>
                  <w:rFonts w:ascii="Consolas" w:hAnsi="Consolas" w:cs="Consolas"/>
                </w:rPr>
                <w:t>1 2 3 4</w:t>
              </w:r>
            </w:ins>
          </w:p>
          <w:p w14:paraId="07B46D8D" w14:textId="77777777" w:rsidR="00C53EE1" w:rsidRDefault="00C53EE1" w:rsidP="00C53EE1">
            <w:pPr>
              <w:rPr>
                <w:ins w:id="294" w:author="Comparison" w:date="2016-03-11T22:42:00Z"/>
                <w:rFonts w:ascii="Consolas" w:hAnsi="Consolas" w:cs="Consolas"/>
              </w:rPr>
            </w:pPr>
            <w:ins w:id="295" w:author="Comparison" w:date="2016-03-11T22:42:00Z">
              <w:r>
                <w:rPr>
                  <w:rFonts w:ascii="Consolas" w:hAnsi="Consolas" w:cs="Consolas"/>
                </w:rPr>
                <w:t>2 3 4 5</w:t>
              </w:r>
            </w:ins>
          </w:p>
          <w:p w14:paraId="2FDB7BF0" w14:textId="77777777" w:rsidR="00C53EE1" w:rsidRDefault="00C53EE1" w:rsidP="00C53EE1">
            <w:pPr>
              <w:rPr>
                <w:ins w:id="296" w:author="Comparison" w:date="2016-03-11T22:42:00Z"/>
                <w:rFonts w:ascii="Consolas" w:hAnsi="Consolas" w:cs="Consolas"/>
              </w:rPr>
            </w:pPr>
            <w:ins w:id="297" w:author="Comparison" w:date="2016-03-11T22:42:00Z">
              <w:r>
                <w:rPr>
                  <w:rFonts w:ascii="Consolas" w:hAnsi="Consolas" w:cs="Consolas"/>
                </w:rPr>
                <w:t>3 4 5 6</w:t>
              </w:r>
            </w:ins>
          </w:p>
          <w:p w14:paraId="122E6521" w14:textId="77777777" w:rsidR="00C53EE1" w:rsidRPr="0087640F" w:rsidRDefault="00C53EE1" w:rsidP="00C53EE1">
            <w:pPr>
              <w:rPr>
                <w:ins w:id="298" w:author="Comparison" w:date="2016-03-11T22:42:00Z"/>
                <w:rFonts w:ascii="Consolas" w:hAnsi="Consolas" w:cs="Consolas"/>
              </w:rPr>
            </w:pPr>
            <w:ins w:id="299" w:author="Comparison" w:date="2016-03-11T22:42:00Z">
              <w:r>
                <w:rPr>
                  <w:rFonts w:ascii="Consolas" w:hAnsi="Consolas" w:cs="Consolas"/>
                </w:rPr>
                <w:t>4 5 6 7</w:t>
              </w:r>
            </w:ins>
          </w:p>
        </w:tc>
      </w:tr>
    </w:tbl>
    <w:p w14:paraId="7456BE9E" w14:textId="77777777" w:rsidR="00E213CB" w:rsidRDefault="00E213CB" w:rsidP="004557A7">
      <w:pPr>
        <w:pStyle w:val="Heading2"/>
        <w:rPr>
          <w:ins w:id="300" w:author="Comparison" w:date="2016-03-11T22:42:00Z"/>
        </w:rPr>
      </w:pPr>
      <w:ins w:id="301" w:author="Comparison" w:date="2016-03-11T22:42:00Z">
        <w:r>
          <w:t xml:space="preserve">Odd </w:t>
        </w:r>
        <w:r w:rsidR="008532F7">
          <w:t xml:space="preserve">and </w:t>
        </w:r>
        <w:r>
          <w:t>Even Product</w:t>
        </w:r>
      </w:ins>
    </w:p>
    <w:p w14:paraId="3EDBBAF2" w14:textId="77777777" w:rsidR="00E213CB" w:rsidRDefault="00E213CB" w:rsidP="00E213CB">
      <w:pPr>
        <w:rPr>
          <w:ins w:id="302" w:author="Comparison" w:date="2016-03-11T22:42:00Z"/>
          <w:lang w:val="en-US"/>
        </w:rPr>
      </w:pPr>
      <w:ins w:id="303" w:author="Comparison" w:date="2016-03-11T22:42:00Z">
        <w:r w:rsidRPr="00E213CB">
          <w:rPr>
            <w:lang w:val="en-US"/>
          </w:rPr>
          <w:t xml:space="preserve">You </w:t>
        </w:r>
        <w:r w:rsidRPr="00E213CB">
          <w:rPr>
            <w:noProof/>
            <w:lang w:val="en-US"/>
          </w:rPr>
          <w:t>are given</w:t>
        </w:r>
        <w:r w:rsidRPr="00E213CB">
          <w:rPr>
            <w:lang w:val="en-US"/>
          </w:rPr>
          <w:t xml:space="preserve"> </w:t>
        </w:r>
        <w:r w:rsidRPr="00E213CB">
          <w:rPr>
            <w:b/>
            <w:lang w:val="en-US"/>
          </w:rPr>
          <w:t>n</w:t>
        </w:r>
        <w:r w:rsidRPr="00E213CB">
          <w:rPr>
            <w:lang w:val="en-US"/>
          </w:rPr>
          <w:t xml:space="preserve"> </w:t>
        </w:r>
        <w:r>
          <w:rPr>
            <w:lang w:val="en-US"/>
          </w:rPr>
          <w:t>integers (given in a single line, separated by a space)</w:t>
        </w:r>
        <w:r w:rsidRPr="00E213CB">
          <w:rPr>
            <w:lang w:val="en-US"/>
          </w:rPr>
          <w:t>.</w:t>
        </w:r>
        <w:r>
          <w:rPr>
            <w:lang w:val="en-US"/>
          </w:rPr>
          <w:t xml:space="preserve"> Write a program that checks whether the product of the odd elements is </w:t>
        </w:r>
        <w:r w:rsidR="00457612">
          <w:rPr>
            <w:lang w:val="en-US"/>
          </w:rPr>
          <w:t>equal to</w:t>
        </w:r>
        <w:r>
          <w:rPr>
            <w:lang w:val="en-US"/>
          </w:rPr>
          <w:t xml:space="preserve"> the product of the even elements</w:t>
        </w:r>
        <w:r w:rsidRPr="00E213CB">
          <w:rPr>
            <w:lang w:val="en-US"/>
          </w:rPr>
          <w:t>.</w:t>
        </w:r>
        <w:r>
          <w:rPr>
            <w:lang w:val="en-US"/>
          </w:rPr>
          <w:t xml:space="preserve"> Elements are counted from </w:t>
        </w:r>
        <w:r w:rsidR="00457612" w:rsidRPr="00221519">
          <w:rPr>
            <w:rStyle w:val="CodeChar"/>
          </w:rPr>
          <w:t>1</w:t>
        </w:r>
        <w:r>
          <w:rPr>
            <w:lang w:val="en-US"/>
          </w:rPr>
          <w:t xml:space="preserve"> to </w:t>
        </w:r>
        <w:r w:rsidR="00457612" w:rsidRPr="00221519">
          <w:rPr>
            <w:rStyle w:val="CodeChar"/>
          </w:rPr>
          <w:t>n</w:t>
        </w:r>
        <w:r w:rsidR="00457612">
          <w:rPr>
            <w:lang w:val="en-US"/>
          </w:rPr>
          <w:t xml:space="preserve">, so the first element is odd, the second is even, etc. </w:t>
        </w:r>
        <w:r>
          <w:rPr>
            <w:lang w:val="en-US"/>
          </w:rPr>
          <w:t>Examples:</w:t>
        </w:r>
      </w:ins>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43"/>
        <w:gridCol w:w="2348"/>
      </w:tblGrid>
      <w:tr w:rsidR="00E213CB" w:rsidRPr="00D46CFA" w14:paraId="26332B5F" w14:textId="77777777" w:rsidTr="009A3B0E">
        <w:trPr>
          <w:ins w:id="304" w:author="Comparison" w:date="2016-03-11T22:42:00Z"/>
        </w:trPr>
        <w:tc>
          <w:tcPr>
            <w:tcW w:w="1743" w:type="dxa"/>
            <w:shd w:val="clear" w:color="auto" w:fill="D9D9D9" w:themeFill="background1" w:themeFillShade="D9"/>
            <w:vAlign w:val="center"/>
          </w:tcPr>
          <w:p w14:paraId="0E9FA006" w14:textId="77777777" w:rsidR="00E213CB" w:rsidRPr="00164678" w:rsidRDefault="00E213CB" w:rsidP="00BD50F9">
            <w:pPr>
              <w:jc w:val="center"/>
              <w:rPr>
                <w:ins w:id="305" w:author="Comparison" w:date="2016-03-11T22:42:00Z"/>
                <w:b/>
              </w:rPr>
            </w:pPr>
            <w:ins w:id="306" w:author="Comparison" w:date="2016-03-11T22:42:00Z">
              <w:r>
                <w:rPr>
                  <w:b/>
                </w:rPr>
                <w:t>numbers</w:t>
              </w:r>
            </w:ins>
          </w:p>
        </w:tc>
        <w:tc>
          <w:tcPr>
            <w:tcW w:w="2348" w:type="dxa"/>
            <w:shd w:val="clear" w:color="auto" w:fill="D9D9D9" w:themeFill="background1" w:themeFillShade="D9"/>
            <w:vAlign w:val="center"/>
          </w:tcPr>
          <w:p w14:paraId="1CCAABF2" w14:textId="77777777" w:rsidR="00E213CB" w:rsidRPr="00D46CFA" w:rsidRDefault="00E213CB" w:rsidP="00BD50F9">
            <w:pPr>
              <w:jc w:val="center"/>
              <w:rPr>
                <w:ins w:id="307" w:author="Comparison" w:date="2016-03-11T22:42:00Z"/>
                <w:b/>
                <w:noProof/>
              </w:rPr>
            </w:pPr>
            <w:ins w:id="308" w:author="Comparison" w:date="2016-03-11T22:42:00Z">
              <w:r>
                <w:rPr>
                  <w:b/>
                  <w:noProof/>
                </w:rPr>
                <w:t>result</w:t>
              </w:r>
            </w:ins>
          </w:p>
        </w:tc>
      </w:tr>
      <w:tr w:rsidR="00E213CB" w:rsidRPr="0087640F" w14:paraId="7C7761A7" w14:textId="77777777" w:rsidTr="009A3B0E">
        <w:trPr>
          <w:ins w:id="309" w:author="Comparison" w:date="2016-03-11T22:42:00Z"/>
        </w:trPr>
        <w:tc>
          <w:tcPr>
            <w:tcW w:w="1743" w:type="dxa"/>
            <w:vAlign w:val="center"/>
          </w:tcPr>
          <w:p w14:paraId="1413A7CB" w14:textId="77777777" w:rsidR="00E213CB" w:rsidRPr="00F4687F" w:rsidRDefault="00E213CB" w:rsidP="00E213CB">
            <w:pPr>
              <w:rPr>
                <w:ins w:id="310" w:author="Comparison" w:date="2016-03-11T22:42:00Z"/>
                <w:rFonts w:ascii="Consolas" w:hAnsi="Consolas" w:cs="Consolas"/>
                <w:noProof/>
              </w:rPr>
            </w:pPr>
            <w:ins w:id="311" w:author="Comparison" w:date="2016-03-11T22:42:00Z">
              <w:r w:rsidRPr="00EC2AA8">
                <w:rPr>
                  <w:rFonts w:ascii="Consolas" w:hAnsi="Consolas" w:cs="Consolas"/>
                  <w:b/>
                  <w:noProof/>
                </w:rPr>
                <w:t xml:space="preserve">2 </w:t>
              </w:r>
              <w:r>
                <w:rPr>
                  <w:rFonts w:ascii="Consolas" w:hAnsi="Consolas" w:cs="Consolas"/>
                  <w:noProof/>
                </w:rPr>
                <w:t xml:space="preserve">1 </w:t>
              </w:r>
              <w:r w:rsidRPr="00EC2AA8">
                <w:rPr>
                  <w:rFonts w:ascii="Consolas" w:hAnsi="Consolas" w:cs="Consolas"/>
                  <w:b/>
                  <w:noProof/>
                </w:rPr>
                <w:t>1</w:t>
              </w:r>
              <w:r>
                <w:rPr>
                  <w:rFonts w:ascii="Consolas" w:hAnsi="Consolas" w:cs="Consolas"/>
                  <w:noProof/>
                </w:rPr>
                <w:t xml:space="preserve"> 6 </w:t>
              </w:r>
              <w:r w:rsidRPr="00EC2AA8">
                <w:rPr>
                  <w:rFonts w:ascii="Consolas" w:hAnsi="Consolas" w:cs="Consolas"/>
                  <w:b/>
                  <w:noProof/>
                </w:rPr>
                <w:t>3</w:t>
              </w:r>
            </w:ins>
          </w:p>
        </w:tc>
        <w:tc>
          <w:tcPr>
            <w:tcW w:w="2348" w:type="dxa"/>
            <w:vAlign w:val="center"/>
          </w:tcPr>
          <w:p w14:paraId="5118C6C6" w14:textId="77777777" w:rsidR="00EC2AA8" w:rsidRDefault="00E213CB" w:rsidP="00BD50F9">
            <w:pPr>
              <w:rPr>
                <w:ins w:id="312" w:author="Comparison" w:date="2016-03-11T22:42:00Z"/>
                <w:rFonts w:ascii="Consolas" w:hAnsi="Consolas" w:cs="Consolas"/>
                <w:noProof/>
              </w:rPr>
            </w:pPr>
            <w:ins w:id="313" w:author="Comparison" w:date="2016-03-11T22:42:00Z">
              <w:r>
                <w:rPr>
                  <w:rFonts w:ascii="Consolas" w:hAnsi="Consolas" w:cs="Consolas"/>
                  <w:noProof/>
                </w:rPr>
                <w:t>y</w:t>
              </w:r>
              <w:r w:rsidR="00EC2AA8">
                <w:rPr>
                  <w:rFonts w:ascii="Consolas" w:hAnsi="Consolas" w:cs="Consolas"/>
                  <w:noProof/>
                </w:rPr>
                <w:t>es</w:t>
              </w:r>
            </w:ins>
          </w:p>
          <w:p w14:paraId="3E8E8454" w14:textId="77777777" w:rsidR="00E213CB" w:rsidRPr="0087640F" w:rsidRDefault="00E213CB" w:rsidP="00BD50F9">
            <w:pPr>
              <w:rPr>
                <w:ins w:id="314" w:author="Comparison" w:date="2016-03-11T22:42:00Z"/>
                <w:rFonts w:ascii="Consolas" w:hAnsi="Consolas" w:cs="Consolas"/>
                <w:noProof/>
              </w:rPr>
            </w:pPr>
            <w:ins w:id="315" w:author="Comparison" w:date="2016-03-11T22:42:00Z">
              <w:r>
                <w:rPr>
                  <w:rFonts w:ascii="Consolas" w:hAnsi="Consolas" w:cs="Consolas"/>
                  <w:noProof/>
                </w:rPr>
                <w:t>product = 6</w:t>
              </w:r>
            </w:ins>
          </w:p>
        </w:tc>
      </w:tr>
      <w:tr w:rsidR="00E213CB" w:rsidRPr="0087640F" w14:paraId="75FC647C" w14:textId="77777777" w:rsidTr="009A3B0E">
        <w:trPr>
          <w:ins w:id="316" w:author="Comparison" w:date="2016-03-11T22:42:00Z"/>
        </w:trPr>
        <w:tc>
          <w:tcPr>
            <w:tcW w:w="1743" w:type="dxa"/>
            <w:vAlign w:val="center"/>
          </w:tcPr>
          <w:p w14:paraId="0AEA4D64" w14:textId="77777777" w:rsidR="00E213CB" w:rsidRDefault="00EC2AA8" w:rsidP="00EC2AA8">
            <w:pPr>
              <w:rPr>
                <w:ins w:id="317" w:author="Comparison" w:date="2016-03-11T22:42:00Z"/>
                <w:rFonts w:ascii="Consolas" w:hAnsi="Consolas" w:cs="Consolas"/>
                <w:noProof/>
              </w:rPr>
            </w:pPr>
            <w:ins w:id="318" w:author="Comparison" w:date="2016-03-11T22:42:00Z">
              <w:r w:rsidRPr="00EC2AA8">
                <w:rPr>
                  <w:rFonts w:ascii="Consolas" w:hAnsi="Consolas" w:cs="Consolas"/>
                  <w:b/>
                  <w:noProof/>
                </w:rPr>
                <w:t>3</w:t>
              </w:r>
              <w:r>
                <w:rPr>
                  <w:rFonts w:ascii="Consolas" w:hAnsi="Consolas" w:cs="Consolas"/>
                  <w:noProof/>
                </w:rPr>
                <w:t xml:space="preserve"> 10 </w:t>
              </w:r>
              <w:r w:rsidRPr="00EC2AA8">
                <w:rPr>
                  <w:rFonts w:ascii="Consolas" w:hAnsi="Consolas" w:cs="Consolas"/>
                  <w:b/>
                  <w:noProof/>
                </w:rPr>
                <w:t>4</w:t>
              </w:r>
              <w:r>
                <w:rPr>
                  <w:rFonts w:ascii="Consolas" w:hAnsi="Consolas" w:cs="Consolas"/>
                  <w:noProof/>
                </w:rPr>
                <w:t xml:space="preserve"> 6 </w:t>
              </w:r>
              <w:r w:rsidRPr="00EC2AA8">
                <w:rPr>
                  <w:rFonts w:ascii="Consolas" w:hAnsi="Consolas" w:cs="Consolas"/>
                  <w:b/>
                  <w:noProof/>
                </w:rPr>
                <w:t>5</w:t>
              </w:r>
              <w:r>
                <w:rPr>
                  <w:rFonts w:ascii="Consolas" w:hAnsi="Consolas" w:cs="Consolas"/>
                  <w:noProof/>
                </w:rPr>
                <w:t xml:space="preserve"> 1</w:t>
              </w:r>
            </w:ins>
          </w:p>
        </w:tc>
        <w:tc>
          <w:tcPr>
            <w:tcW w:w="2348" w:type="dxa"/>
            <w:vAlign w:val="center"/>
          </w:tcPr>
          <w:p w14:paraId="59A7A368" w14:textId="77777777" w:rsidR="00EC2AA8" w:rsidRDefault="00EC2AA8" w:rsidP="00BD50F9">
            <w:pPr>
              <w:rPr>
                <w:ins w:id="319" w:author="Comparison" w:date="2016-03-11T22:42:00Z"/>
                <w:rFonts w:ascii="Consolas" w:hAnsi="Consolas" w:cs="Consolas"/>
                <w:noProof/>
              </w:rPr>
            </w:pPr>
            <w:ins w:id="320" w:author="Comparison" w:date="2016-03-11T22:42:00Z">
              <w:r>
                <w:rPr>
                  <w:rFonts w:ascii="Consolas" w:hAnsi="Consolas" w:cs="Consolas"/>
                  <w:noProof/>
                </w:rPr>
                <w:t>yes</w:t>
              </w:r>
            </w:ins>
          </w:p>
          <w:p w14:paraId="0F34C1D3" w14:textId="77777777" w:rsidR="00E213CB" w:rsidRDefault="00EC2AA8" w:rsidP="00BD50F9">
            <w:pPr>
              <w:rPr>
                <w:ins w:id="321" w:author="Comparison" w:date="2016-03-11T22:42:00Z"/>
                <w:rFonts w:ascii="Consolas" w:hAnsi="Consolas" w:cs="Consolas"/>
                <w:noProof/>
              </w:rPr>
            </w:pPr>
            <w:ins w:id="322" w:author="Comparison" w:date="2016-03-11T22:42:00Z">
              <w:r>
                <w:rPr>
                  <w:rFonts w:ascii="Consolas" w:hAnsi="Consolas" w:cs="Consolas"/>
                  <w:noProof/>
                </w:rPr>
                <w:t>product = 60</w:t>
              </w:r>
            </w:ins>
          </w:p>
        </w:tc>
      </w:tr>
      <w:tr w:rsidR="00EC2AA8" w:rsidRPr="0087640F" w14:paraId="28A65FBC" w14:textId="77777777" w:rsidTr="009A3B0E">
        <w:trPr>
          <w:ins w:id="323" w:author="Comparison" w:date="2016-03-11T22:42:00Z"/>
        </w:trPr>
        <w:tc>
          <w:tcPr>
            <w:tcW w:w="1743" w:type="dxa"/>
            <w:vAlign w:val="center"/>
          </w:tcPr>
          <w:p w14:paraId="6EA7E906" w14:textId="77777777" w:rsidR="00EC2AA8" w:rsidRPr="00EC2AA8" w:rsidRDefault="00EC2AA8" w:rsidP="00EC2AA8">
            <w:pPr>
              <w:rPr>
                <w:ins w:id="324" w:author="Comparison" w:date="2016-03-11T22:42:00Z"/>
                <w:rFonts w:ascii="Consolas" w:hAnsi="Consolas" w:cs="Consolas"/>
                <w:noProof/>
              </w:rPr>
            </w:pPr>
            <w:ins w:id="325" w:author="Comparison" w:date="2016-03-11T22:42:00Z">
              <w:r w:rsidRPr="00EC2AA8">
                <w:rPr>
                  <w:rFonts w:ascii="Consolas" w:hAnsi="Consolas" w:cs="Consolas"/>
                  <w:b/>
                  <w:noProof/>
                </w:rPr>
                <w:t>4</w:t>
              </w:r>
              <w:r w:rsidRPr="00EC2AA8">
                <w:rPr>
                  <w:rFonts w:ascii="Consolas" w:hAnsi="Consolas" w:cs="Consolas"/>
                  <w:noProof/>
                </w:rPr>
                <w:t xml:space="preserve"> </w:t>
              </w:r>
              <w:r>
                <w:rPr>
                  <w:rFonts w:ascii="Consolas" w:hAnsi="Consolas" w:cs="Consolas"/>
                  <w:noProof/>
                </w:rPr>
                <w:t xml:space="preserve">3 </w:t>
              </w:r>
              <w:r w:rsidRPr="00EC2AA8">
                <w:rPr>
                  <w:rFonts w:ascii="Consolas" w:hAnsi="Consolas" w:cs="Consolas"/>
                  <w:b/>
                  <w:noProof/>
                </w:rPr>
                <w:t>2</w:t>
              </w:r>
              <w:r>
                <w:rPr>
                  <w:rFonts w:ascii="Consolas" w:hAnsi="Consolas" w:cs="Consolas"/>
                  <w:noProof/>
                </w:rPr>
                <w:t xml:space="preserve"> </w:t>
              </w:r>
              <w:r w:rsidRPr="00EC2AA8">
                <w:rPr>
                  <w:rFonts w:ascii="Consolas" w:hAnsi="Consolas" w:cs="Consolas"/>
                  <w:noProof/>
                </w:rPr>
                <w:t>5</w:t>
              </w:r>
              <w:r>
                <w:rPr>
                  <w:rFonts w:ascii="Consolas" w:hAnsi="Consolas" w:cs="Consolas"/>
                  <w:noProof/>
                </w:rPr>
                <w:t xml:space="preserve"> </w:t>
              </w:r>
              <w:r w:rsidRPr="00EC2AA8">
                <w:rPr>
                  <w:rFonts w:ascii="Consolas" w:hAnsi="Consolas" w:cs="Consolas"/>
                  <w:b/>
                  <w:noProof/>
                </w:rPr>
                <w:t>2</w:t>
              </w:r>
            </w:ins>
          </w:p>
        </w:tc>
        <w:tc>
          <w:tcPr>
            <w:tcW w:w="2348" w:type="dxa"/>
            <w:vAlign w:val="center"/>
          </w:tcPr>
          <w:p w14:paraId="3AA36E4F" w14:textId="77777777" w:rsidR="00EC2AA8" w:rsidRDefault="00EC2AA8" w:rsidP="00EC2AA8">
            <w:pPr>
              <w:rPr>
                <w:ins w:id="326" w:author="Comparison" w:date="2016-03-11T22:42:00Z"/>
                <w:rFonts w:ascii="Consolas" w:hAnsi="Consolas" w:cs="Consolas"/>
                <w:noProof/>
              </w:rPr>
            </w:pPr>
            <w:ins w:id="327" w:author="Comparison" w:date="2016-03-11T22:42:00Z">
              <w:r>
                <w:rPr>
                  <w:rFonts w:ascii="Consolas" w:hAnsi="Consolas" w:cs="Consolas"/>
                  <w:noProof/>
                </w:rPr>
                <w:t>no</w:t>
              </w:r>
            </w:ins>
          </w:p>
          <w:p w14:paraId="2ACBB287" w14:textId="77777777" w:rsidR="00EC2AA8" w:rsidRDefault="00EC2AA8" w:rsidP="00EC2AA8">
            <w:pPr>
              <w:rPr>
                <w:ins w:id="328" w:author="Comparison" w:date="2016-03-11T22:42:00Z"/>
                <w:rFonts w:ascii="Consolas" w:hAnsi="Consolas" w:cs="Consolas"/>
                <w:noProof/>
              </w:rPr>
            </w:pPr>
            <w:ins w:id="329" w:author="Comparison" w:date="2016-03-11T22:42:00Z">
              <w:r>
                <w:rPr>
                  <w:rFonts w:ascii="Consolas" w:hAnsi="Consolas" w:cs="Consolas"/>
                  <w:noProof/>
                </w:rPr>
                <w:t xml:space="preserve">odd_product = </w:t>
              </w:r>
              <w:r w:rsidR="00457612">
                <w:rPr>
                  <w:rFonts w:ascii="Consolas" w:hAnsi="Consolas" w:cs="Consolas"/>
                  <w:noProof/>
                </w:rPr>
                <w:t>16</w:t>
              </w:r>
            </w:ins>
          </w:p>
          <w:p w14:paraId="638CB91C" w14:textId="77777777" w:rsidR="00EC2AA8" w:rsidRDefault="00EC2AA8" w:rsidP="00457612">
            <w:pPr>
              <w:rPr>
                <w:ins w:id="330" w:author="Comparison" w:date="2016-03-11T22:42:00Z"/>
                <w:rFonts w:ascii="Consolas" w:hAnsi="Consolas" w:cs="Consolas"/>
                <w:noProof/>
              </w:rPr>
            </w:pPr>
            <w:ins w:id="331" w:author="Comparison" w:date="2016-03-11T22:42:00Z">
              <w:r>
                <w:rPr>
                  <w:rFonts w:ascii="Consolas" w:hAnsi="Consolas" w:cs="Consolas"/>
                  <w:noProof/>
                </w:rPr>
                <w:t>even_product = 1</w:t>
              </w:r>
              <w:r w:rsidR="00457612">
                <w:rPr>
                  <w:rFonts w:ascii="Consolas" w:hAnsi="Consolas" w:cs="Consolas"/>
                  <w:noProof/>
                </w:rPr>
                <w:t>5</w:t>
              </w:r>
            </w:ins>
          </w:p>
        </w:tc>
      </w:tr>
    </w:tbl>
    <w:p w14:paraId="11B36CBE" w14:textId="77777777" w:rsidR="009975B2" w:rsidRDefault="009975B2" w:rsidP="004557A7">
      <w:pPr>
        <w:pStyle w:val="Heading2"/>
        <w:rPr>
          <w:ins w:id="332" w:author="Comparison" w:date="2016-03-11T22:42:00Z"/>
        </w:rPr>
      </w:pPr>
      <w:ins w:id="333" w:author="Comparison" w:date="2016-03-11T22:42:00Z">
        <w:r>
          <w:t>Random Numbers</w:t>
        </w:r>
        <w:r w:rsidR="001905FE">
          <w:t xml:space="preserve"> in Given Range</w:t>
        </w:r>
      </w:ins>
    </w:p>
    <w:p w14:paraId="2B5F6667" w14:textId="77777777" w:rsidR="009975B2" w:rsidRDefault="009975B2" w:rsidP="009975B2">
      <w:pPr>
        <w:rPr>
          <w:ins w:id="334" w:author="Comparison" w:date="2016-03-11T22:42:00Z"/>
          <w:lang w:val="en-US"/>
        </w:rPr>
      </w:pPr>
      <w:ins w:id="335" w:author="Comparison" w:date="2016-03-11T22:42:00Z">
        <w:r>
          <w:rPr>
            <w:lang w:val="en-US"/>
          </w:rPr>
          <w:t xml:space="preserve">Write a program that enters </w:t>
        </w:r>
        <w:r>
          <w:rPr>
            <w:noProof/>
            <w:lang w:val="en-US"/>
          </w:rPr>
          <w:t>3 integers</w:t>
        </w:r>
        <w:r>
          <w:rPr>
            <w:lang w:val="en-US"/>
          </w:rPr>
          <w:t xml:space="preserve"> </w:t>
        </w:r>
        <w:r w:rsidRPr="009975B2">
          <w:rPr>
            <w:rStyle w:val="CodeChar"/>
          </w:rPr>
          <w:t>n</w:t>
        </w:r>
        <w:r>
          <w:rPr>
            <w:lang w:val="en-US"/>
          </w:rPr>
          <w:t xml:space="preserve">, </w:t>
        </w:r>
        <w:r w:rsidRPr="009975B2">
          <w:rPr>
            <w:rStyle w:val="CodeChar"/>
          </w:rPr>
          <w:t>min</w:t>
        </w:r>
        <w:r>
          <w:rPr>
            <w:lang w:val="en-US"/>
          </w:rPr>
          <w:t xml:space="preserve"> and </w:t>
        </w:r>
        <w:r w:rsidRPr="009975B2">
          <w:rPr>
            <w:rStyle w:val="CodeChar"/>
          </w:rPr>
          <w:t>max</w:t>
        </w:r>
        <w:r>
          <w:rPr>
            <w:lang w:val="en-US"/>
          </w:rPr>
          <w:t xml:space="preserve"> (</w:t>
        </w:r>
        <w:r w:rsidRPr="009975B2">
          <w:rPr>
            <w:rStyle w:val="CodeChar"/>
          </w:rPr>
          <w:t>min</w:t>
        </w:r>
        <w:r>
          <w:rPr>
            <w:lang w:val="en-US"/>
          </w:rPr>
          <w:t xml:space="preserve"> ≤ </w:t>
        </w:r>
        <w:r w:rsidRPr="009975B2">
          <w:rPr>
            <w:rStyle w:val="CodeChar"/>
          </w:rPr>
          <w:t>max</w:t>
        </w:r>
        <w:r>
          <w:rPr>
            <w:lang w:val="en-US"/>
          </w:rPr>
          <w:t xml:space="preserve">) and prints </w:t>
        </w:r>
        <w:r w:rsidRPr="009975B2">
          <w:rPr>
            <w:rStyle w:val="CodeChar"/>
          </w:rPr>
          <w:t>n</w:t>
        </w:r>
        <w:r>
          <w:rPr>
            <w:lang w:val="en-US"/>
          </w:rPr>
          <w:t xml:space="preserve"> random numbers in the range [</w:t>
        </w:r>
        <w:r w:rsidRPr="009975B2">
          <w:rPr>
            <w:rStyle w:val="CodeChar"/>
          </w:rPr>
          <w:t>min</w:t>
        </w:r>
        <w:r>
          <w:rPr>
            <w:lang w:val="en-US"/>
          </w:rPr>
          <w:t>...</w:t>
        </w:r>
        <w:r w:rsidRPr="009975B2">
          <w:rPr>
            <w:rStyle w:val="CodeChar"/>
          </w:rPr>
          <w:t>max</w:t>
        </w:r>
        <w:r>
          <w:rPr>
            <w:lang w:val="en-US"/>
          </w:rPr>
          <w:t>]. Examples:</w:t>
        </w:r>
      </w:ins>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33"/>
        <w:gridCol w:w="631"/>
        <w:gridCol w:w="669"/>
        <w:gridCol w:w="3799"/>
      </w:tblGrid>
      <w:tr w:rsidR="009975B2" w:rsidRPr="00D46CFA" w14:paraId="313E6233" w14:textId="77777777" w:rsidTr="00391893">
        <w:trPr>
          <w:ins w:id="336" w:author="Comparison" w:date="2016-03-11T22:42:00Z"/>
        </w:trPr>
        <w:tc>
          <w:tcPr>
            <w:tcW w:w="533" w:type="dxa"/>
            <w:shd w:val="clear" w:color="auto" w:fill="D9D9D9" w:themeFill="background1" w:themeFillShade="D9"/>
            <w:vAlign w:val="center"/>
          </w:tcPr>
          <w:p w14:paraId="05E84BCC" w14:textId="77777777" w:rsidR="009975B2" w:rsidRPr="00164678" w:rsidRDefault="009975B2" w:rsidP="00BD50F9">
            <w:pPr>
              <w:jc w:val="center"/>
              <w:rPr>
                <w:ins w:id="337" w:author="Comparison" w:date="2016-03-11T22:42:00Z"/>
                <w:b/>
              </w:rPr>
            </w:pPr>
            <w:ins w:id="338" w:author="Comparison" w:date="2016-03-11T22:42:00Z">
              <w:r>
                <w:rPr>
                  <w:b/>
                </w:rPr>
                <w:t>n</w:t>
              </w:r>
            </w:ins>
          </w:p>
        </w:tc>
        <w:tc>
          <w:tcPr>
            <w:tcW w:w="631" w:type="dxa"/>
            <w:shd w:val="clear" w:color="auto" w:fill="D9D9D9" w:themeFill="background1" w:themeFillShade="D9"/>
          </w:tcPr>
          <w:p w14:paraId="3BB08470" w14:textId="77777777" w:rsidR="009975B2" w:rsidRDefault="009975B2" w:rsidP="00BD50F9">
            <w:pPr>
              <w:jc w:val="center"/>
              <w:rPr>
                <w:ins w:id="339" w:author="Comparison" w:date="2016-03-11T22:42:00Z"/>
                <w:b/>
                <w:noProof/>
              </w:rPr>
            </w:pPr>
            <w:ins w:id="340" w:author="Comparison" w:date="2016-03-11T22:42:00Z">
              <w:r>
                <w:rPr>
                  <w:b/>
                  <w:noProof/>
                </w:rPr>
                <w:t>min</w:t>
              </w:r>
            </w:ins>
          </w:p>
        </w:tc>
        <w:tc>
          <w:tcPr>
            <w:tcW w:w="669" w:type="dxa"/>
            <w:shd w:val="clear" w:color="auto" w:fill="D9D9D9" w:themeFill="background1" w:themeFillShade="D9"/>
          </w:tcPr>
          <w:p w14:paraId="7DD5806B" w14:textId="77777777" w:rsidR="009975B2" w:rsidRDefault="009975B2" w:rsidP="00BD50F9">
            <w:pPr>
              <w:jc w:val="center"/>
              <w:rPr>
                <w:ins w:id="341" w:author="Comparison" w:date="2016-03-11T22:42:00Z"/>
                <w:b/>
                <w:noProof/>
              </w:rPr>
            </w:pPr>
            <w:ins w:id="342" w:author="Comparison" w:date="2016-03-11T22:42:00Z">
              <w:r>
                <w:rPr>
                  <w:b/>
                  <w:noProof/>
                </w:rPr>
                <w:t>max</w:t>
              </w:r>
            </w:ins>
          </w:p>
        </w:tc>
        <w:tc>
          <w:tcPr>
            <w:tcW w:w="3799" w:type="dxa"/>
            <w:shd w:val="clear" w:color="auto" w:fill="D9D9D9" w:themeFill="background1" w:themeFillShade="D9"/>
            <w:vAlign w:val="center"/>
          </w:tcPr>
          <w:p w14:paraId="02AC90DF" w14:textId="77777777" w:rsidR="009975B2" w:rsidRPr="00D46CFA" w:rsidRDefault="009975B2" w:rsidP="00BD50F9">
            <w:pPr>
              <w:jc w:val="center"/>
              <w:rPr>
                <w:ins w:id="343" w:author="Comparison" w:date="2016-03-11T22:42:00Z"/>
                <w:b/>
                <w:noProof/>
              </w:rPr>
            </w:pPr>
            <w:ins w:id="344" w:author="Comparison" w:date="2016-03-11T22:42:00Z">
              <w:r>
                <w:rPr>
                  <w:b/>
                  <w:noProof/>
                </w:rPr>
                <w:t>random numbers</w:t>
              </w:r>
            </w:ins>
          </w:p>
        </w:tc>
      </w:tr>
      <w:tr w:rsidR="009975B2" w:rsidRPr="0087640F" w14:paraId="36435C52" w14:textId="77777777" w:rsidTr="00391893">
        <w:trPr>
          <w:ins w:id="345" w:author="Comparison" w:date="2016-03-11T22:42:00Z"/>
        </w:trPr>
        <w:tc>
          <w:tcPr>
            <w:tcW w:w="533" w:type="dxa"/>
            <w:vAlign w:val="center"/>
          </w:tcPr>
          <w:p w14:paraId="414A184B" w14:textId="77777777" w:rsidR="009975B2" w:rsidRPr="00F4687F" w:rsidRDefault="009975B2" w:rsidP="00BD50F9">
            <w:pPr>
              <w:jc w:val="center"/>
              <w:rPr>
                <w:ins w:id="346" w:author="Comparison" w:date="2016-03-11T22:42:00Z"/>
                <w:rFonts w:ascii="Consolas" w:hAnsi="Consolas" w:cs="Consolas"/>
                <w:noProof/>
              </w:rPr>
            </w:pPr>
            <w:ins w:id="347" w:author="Comparison" w:date="2016-03-11T22:42:00Z">
              <w:r>
                <w:rPr>
                  <w:rFonts w:ascii="Consolas" w:hAnsi="Consolas" w:cs="Consolas"/>
                  <w:noProof/>
                </w:rPr>
                <w:t>5</w:t>
              </w:r>
            </w:ins>
          </w:p>
        </w:tc>
        <w:tc>
          <w:tcPr>
            <w:tcW w:w="631" w:type="dxa"/>
          </w:tcPr>
          <w:p w14:paraId="5292D6F4" w14:textId="77777777" w:rsidR="009975B2" w:rsidRDefault="009975B2" w:rsidP="00BD50F9">
            <w:pPr>
              <w:jc w:val="center"/>
              <w:rPr>
                <w:ins w:id="348" w:author="Comparison" w:date="2016-03-11T22:42:00Z"/>
                <w:rFonts w:ascii="Consolas" w:hAnsi="Consolas" w:cs="Consolas"/>
                <w:noProof/>
              </w:rPr>
            </w:pPr>
            <w:ins w:id="349" w:author="Comparison" w:date="2016-03-11T22:42:00Z">
              <w:r>
                <w:rPr>
                  <w:rFonts w:ascii="Consolas" w:hAnsi="Consolas" w:cs="Consolas"/>
                  <w:noProof/>
                </w:rPr>
                <w:t>0</w:t>
              </w:r>
            </w:ins>
          </w:p>
        </w:tc>
        <w:tc>
          <w:tcPr>
            <w:tcW w:w="669" w:type="dxa"/>
          </w:tcPr>
          <w:p w14:paraId="664D2315" w14:textId="77777777" w:rsidR="009975B2" w:rsidRDefault="009975B2" w:rsidP="00BD50F9">
            <w:pPr>
              <w:jc w:val="center"/>
              <w:rPr>
                <w:ins w:id="350" w:author="Comparison" w:date="2016-03-11T22:42:00Z"/>
                <w:rFonts w:ascii="Consolas" w:hAnsi="Consolas" w:cs="Consolas"/>
                <w:noProof/>
              </w:rPr>
            </w:pPr>
            <w:ins w:id="351" w:author="Comparison" w:date="2016-03-11T22:42:00Z">
              <w:r>
                <w:rPr>
                  <w:rFonts w:ascii="Consolas" w:hAnsi="Consolas" w:cs="Consolas"/>
                  <w:noProof/>
                </w:rPr>
                <w:t>1</w:t>
              </w:r>
            </w:ins>
          </w:p>
        </w:tc>
        <w:tc>
          <w:tcPr>
            <w:tcW w:w="3799" w:type="dxa"/>
            <w:vAlign w:val="center"/>
          </w:tcPr>
          <w:p w14:paraId="3847D1AB" w14:textId="77777777" w:rsidR="009975B2" w:rsidRPr="0087640F" w:rsidRDefault="009975B2" w:rsidP="00BD50F9">
            <w:pPr>
              <w:rPr>
                <w:ins w:id="352" w:author="Comparison" w:date="2016-03-11T22:42:00Z"/>
                <w:rFonts w:ascii="Consolas" w:hAnsi="Consolas" w:cs="Consolas"/>
                <w:noProof/>
              </w:rPr>
            </w:pPr>
            <w:ins w:id="353" w:author="Comparison" w:date="2016-03-11T22:42:00Z">
              <w:r>
                <w:rPr>
                  <w:rFonts w:ascii="Consolas" w:hAnsi="Consolas" w:cs="Consolas"/>
                  <w:noProof/>
                </w:rPr>
                <w:t>1 0 0 1 1</w:t>
              </w:r>
            </w:ins>
          </w:p>
        </w:tc>
      </w:tr>
      <w:tr w:rsidR="009975B2" w:rsidRPr="0087640F" w14:paraId="61D9D208" w14:textId="77777777" w:rsidTr="00391893">
        <w:trPr>
          <w:ins w:id="354" w:author="Comparison" w:date="2016-03-11T22:42:00Z"/>
        </w:trPr>
        <w:tc>
          <w:tcPr>
            <w:tcW w:w="533" w:type="dxa"/>
            <w:vAlign w:val="center"/>
          </w:tcPr>
          <w:p w14:paraId="51398F67" w14:textId="77777777" w:rsidR="009975B2" w:rsidRPr="00F4687F" w:rsidRDefault="009975B2" w:rsidP="009975B2">
            <w:pPr>
              <w:jc w:val="center"/>
              <w:rPr>
                <w:ins w:id="355" w:author="Comparison" w:date="2016-03-11T22:42:00Z"/>
                <w:rFonts w:ascii="Consolas" w:hAnsi="Consolas" w:cs="Consolas"/>
                <w:noProof/>
              </w:rPr>
            </w:pPr>
            <w:ins w:id="356" w:author="Comparison" w:date="2016-03-11T22:42:00Z">
              <w:r>
                <w:rPr>
                  <w:rFonts w:ascii="Consolas" w:hAnsi="Consolas" w:cs="Consolas"/>
                  <w:noProof/>
                </w:rPr>
                <w:t>10</w:t>
              </w:r>
            </w:ins>
          </w:p>
        </w:tc>
        <w:tc>
          <w:tcPr>
            <w:tcW w:w="631" w:type="dxa"/>
          </w:tcPr>
          <w:p w14:paraId="283F458D" w14:textId="77777777" w:rsidR="009975B2" w:rsidRDefault="009975B2" w:rsidP="009975B2">
            <w:pPr>
              <w:jc w:val="center"/>
              <w:rPr>
                <w:ins w:id="357" w:author="Comparison" w:date="2016-03-11T22:42:00Z"/>
                <w:rFonts w:ascii="Consolas" w:hAnsi="Consolas" w:cs="Consolas"/>
                <w:noProof/>
              </w:rPr>
            </w:pPr>
            <w:ins w:id="358" w:author="Comparison" w:date="2016-03-11T22:42:00Z">
              <w:r>
                <w:rPr>
                  <w:rFonts w:ascii="Consolas" w:hAnsi="Consolas" w:cs="Consolas"/>
                  <w:noProof/>
                </w:rPr>
                <w:t>10</w:t>
              </w:r>
            </w:ins>
          </w:p>
        </w:tc>
        <w:tc>
          <w:tcPr>
            <w:tcW w:w="669" w:type="dxa"/>
          </w:tcPr>
          <w:p w14:paraId="1E5BF19D" w14:textId="77777777" w:rsidR="009975B2" w:rsidRDefault="009975B2" w:rsidP="009975B2">
            <w:pPr>
              <w:jc w:val="center"/>
              <w:rPr>
                <w:ins w:id="359" w:author="Comparison" w:date="2016-03-11T22:42:00Z"/>
                <w:rFonts w:ascii="Consolas" w:hAnsi="Consolas" w:cs="Consolas"/>
                <w:noProof/>
              </w:rPr>
            </w:pPr>
            <w:ins w:id="360" w:author="Comparison" w:date="2016-03-11T22:42:00Z">
              <w:r>
                <w:rPr>
                  <w:rFonts w:ascii="Consolas" w:hAnsi="Consolas" w:cs="Consolas"/>
                  <w:noProof/>
                </w:rPr>
                <w:t>15</w:t>
              </w:r>
            </w:ins>
          </w:p>
        </w:tc>
        <w:tc>
          <w:tcPr>
            <w:tcW w:w="3799" w:type="dxa"/>
            <w:vAlign w:val="center"/>
          </w:tcPr>
          <w:p w14:paraId="4850E123" w14:textId="77777777" w:rsidR="009975B2" w:rsidRPr="0087640F" w:rsidRDefault="009975B2" w:rsidP="00BD50F9">
            <w:pPr>
              <w:rPr>
                <w:ins w:id="361" w:author="Comparison" w:date="2016-03-11T22:42:00Z"/>
                <w:rFonts w:ascii="Consolas" w:hAnsi="Consolas" w:cs="Consolas"/>
                <w:noProof/>
              </w:rPr>
            </w:pPr>
            <w:ins w:id="362" w:author="Comparison" w:date="2016-03-11T22:42:00Z">
              <w:r>
                <w:rPr>
                  <w:rFonts w:ascii="Consolas" w:hAnsi="Consolas" w:cs="Consolas"/>
                  <w:noProof/>
                </w:rPr>
                <w:t>12 14 12 15 10 12 14 13 13 11</w:t>
              </w:r>
            </w:ins>
          </w:p>
        </w:tc>
      </w:tr>
    </w:tbl>
    <w:p w14:paraId="7C5B6055" w14:textId="77777777" w:rsidR="009975B2" w:rsidRDefault="009975B2" w:rsidP="009975B2">
      <w:pPr>
        <w:spacing w:before="120"/>
        <w:rPr>
          <w:ins w:id="363" w:author="Comparison" w:date="2016-03-11T22:42:00Z"/>
          <w:lang w:val="en-US"/>
        </w:rPr>
      </w:pPr>
      <w:ins w:id="364" w:author="Comparison" w:date="2016-03-11T22:42:00Z">
        <w:r>
          <w:rPr>
            <w:lang w:val="en-US"/>
          </w:rPr>
          <w:t>Note that the above output is just an example. Due to randomness, your program most probably will produce different results.</w:t>
        </w:r>
      </w:ins>
    </w:p>
    <w:p w14:paraId="588B9E81" w14:textId="77777777" w:rsidR="00990070" w:rsidRDefault="00990070" w:rsidP="00990070">
      <w:pPr>
        <w:pStyle w:val="Heading2"/>
        <w:rPr>
          <w:ins w:id="365" w:author="Comparison" w:date="2016-03-11T22:42:00Z"/>
        </w:rPr>
      </w:pPr>
      <w:ins w:id="366" w:author="Comparison" w:date="2016-03-11T22:42:00Z">
        <w:r>
          <w:t>* Randomize the Numbers 1…N</w:t>
        </w:r>
      </w:ins>
    </w:p>
    <w:p w14:paraId="7F4C9DFD" w14:textId="77777777" w:rsidR="00990070" w:rsidRDefault="00990070" w:rsidP="00990070">
      <w:pPr>
        <w:rPr>
          <w:ins w:id="367" w:author="Comparison" w:date="2016-03-11T22:42:00Z"/>
          <w:lang w:val="en-US"/>
        </w:rPr>
      </w:pPr>
      <w:ins w:id="368" w:author="Comparison" w:date="2016-03-11T22:42:00Z">
        <w:r>
          <w:rPr>
            <w:lang w:val="en-US"/>
          </w:rPr>
          <w:t xml:space="preserve">Write a program that enters in integer </w:t>
        </w:r>
        <w:r w:rsidRPr="009975B2">
          <w:rPr>
            <w:rStyle w:val="CodeChar"/>
          </w:rPr>
          <w:t>n</w:t>
        </w:r>
        <w:r>
          <w:rPr>
            <w:lang w:val="en-US"/>
          </w:rPr>
          <w:t xml:space="preserve"> and prints the numbers </w:t>
        </w:r>
        <w:r w:rsidRPr="00680A1E">
          <w:rPr>
            <w:noProof/>
            <w:lang w:val="en-US"/>
          </w:rPr>
          <w:t xml:space="preserve">1, 2, …, </w:t>
        </w:r>
        <w:r w:rsidRPr="00680A1E">
          <w:rPr>
            <w:rStyle w:val="CodeChar"/>
          </w:rPr>
          <w:t>n</w:t>
        </w:r>
        <w:r>
          <w:rPr>
            <w:lang w:val="en-US"/>
          </w:rPr>
          <w:t xml:space="preserve"> in random order. Examples:</w:t>
        </w:r>
      </w:ins>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3"/>
        <w:gridCol w:w="2832"/>
      </w:tblGrid>
      <w:tr w:rsidR="00990070" w:rsidRPr="00D46CFA" w14:paraId="40315C00" w14:textId="77777777" w:rsidTr="00391893">
        <w:trPr>
          <w:ins w:id="369" w:author="Comparison" w:date="2016-03-11T22:42:00Z"/>
        </w:trPr>
        <w:tc>
          <w:tcPr>
            <w:tcW w:w="523" w:type="dxa"/>
            <w:shd w:val="clear" w:color="auto" w:fill="D9D9D9" w:themeFill="background1" w:themeFillShade="D9"/>
            <w:vAlign w:val="center"/>
          </w:tcPr>
          <w:p w14:paraId="3955FF07" w14:textId="77777777" w:rsidR="00990070" w:rsidRPr="00164678" w:rsidRDefault="00990070" w:rsidP="00BD50F9">
            <w:pPr>
              <w:jc w:val="center"/>
              <w:rPr>
                <w:ins w:id="370" w:author="Comparison" w:date="2016-03-11T22:42:00Z"/>
                <w:b/>
              </w:rPr>
            </w:pPr>
            <w:ins w:id="371" w:author="Comparison" w:date="2016-03-11T22:42:00Z">
              <w:r>
                <w:rPr>
                  <w:b/>
                </w:rPr>
                <w:t>n</w:t>
              </w:r>
            </w:ins>
          </w:p>
        </w:tc>
        <w:tc>
          <w:tcPr>
            <w:tcW w:w="2832" w:type="dxa"/>
            <w:shd w:val="clear" w:color="auto" w:fill="D9D9D9" w:themeFill="background1" w:themeFillShade="D9"/>
            <w:vAlign w:val="center"/>
          </w:tcPr>
          <w:p w14:paraId="33257CCC" w14:textId="77777777" w:rsidR="00990070" w:rsidRPr="00D46CFA" w:rsidRDefault="00990070" w:rsidP="00BD50F9">
            <w:pPr>
              <w:jc w:val="center"/>
              <w:rPr>
                <w:ins w:id="372" w:author="Comparison" w:date="2016-03-11T22:42:00Z"/>
                <w:b/>
                <w:noProof/>
              </w:rPr>
            </w:pPr>
            <w:ins w:id="373" w:author="Comparison" w:date="2016-03-11T22:42:00Z">
              <w:r>
                <w:rPr>
                  <w:b/>
                  <w:noProof/>
                </w:rPr>
                <w:t>random</w:t>
              </w:r>
              <w:r w:rsidR="00391893">
                <w:rPr>
                  <w:b/>
                  <w:noProof/>
                </w:rPr>
                <w:t>ized</w:t>
              </w:r>
              <w:r>
                <w:rPr>
                  <w:b/>
                  <w:noProof/>
                </w:rPr>
                <w:t xml:space="preserve"> numbers</w:t>
              </w:r>
              <w:r w:rsidR="00391893">
                <w:rPr>
                  <w:b/>
                  <w:noProof/>
                </w:rPr>
                <w:t xml:space="preserve"> 1…n</w:t>
              </w:r>
            </w:ins>
          </w:p>
        </w:tc>
      </w:tr>
      <w:tr w:rsidR="00990070" w:rsidRPr="0087640F" w14:paraId="2FF28FB7" w14:textId="77777777" w:rsidTr="00391893">
        <w:trPr>
          <w:ins w:id="374" w:author="Comparison" w:date="2016-03-11T22:42:00Z"/>
        </w:trPr>
        <w:tc>
          <w:tcPr>
            <w:tcW w:w="523" w:type="dxa"/>
            <w:vAlign w:val="center"/>
          </w:tcPr>
          <w:p w14:paraId="40A34730" w14:textId="77777777" w:rsidR="00990070" w:rsidRPr="00F4687F" w:rsidRDefault="00990070" w:rsidP="00BD50F9">
            <w:pPr>
              <w:jc w:val="center"/>
              <w:rPr>
                <w:ins w:id="375" w:author="Comparison" w:date="2016-03-11T22:42:00Z"/>
                <w:rFonts w:ascii="Consolas" w:hAnsi="Consolas" w:cs="Consolas"/>
                <w:noProof/>
              </w:rPr>
            </w:pPr>
            <w:ins w:id="376" w:author="Comparison" w:date="2016-03-11T22:42:00Z">
              <w:r>
                <w:rPr>
                  <w:rFonts w:ascii="Consolas" w:hAnsi="Consolas" w:cs="Consolas"/>
                  <w:noProof/>
                </w:rPr>
                <w:t>3</w:t>
              </w:r>
            </w:ins>
          </w:p>
        </w:tc>
        <w:tc>
          <w:tcPr>
            <w:tcW w:w="2832" w:type="dxa"/>
            <w:vAlign w:val="center"/>
          </w:tcPr>
          <w:p w14:paraId="52EED873" w14:textId="77777777" w:rsidR="00990070" w:rsidRPr="0087640F" w:rsidRDefault="00990070" w:rsidP="00BD50F9">
            <w:pPr>
              <w:rPr>
                <w:ins w:id="377" w:author="Comparison" w:date="2016-03-11T22:42:00Z"/>
                <w:rFonts w:ascii="Consolas" w:hAnsi="Consolas" w:cs="Consolas"/>
                <w:noProof/>
              </w:rPr>
            </w:pPr>
            <w:ins w:id="378" w:author="Comparison" w:date="2016-03-11T22:42:00Z">
              <w:r>
                <w:rPr>
                  <w:rFonts w:ascii="Consolas" w:hAnsi="Consolas" w:cs="Consolas"/>
                  <w:noProof/>
                </w:rPr>
                <w:t>2 1 3</w:t>
              </w:r>
            </w:ins>
          </w:p>
        </w:tc>
      </w:tr>
      <w:tr w:rsidR="00990070" w:rsidRPr="0087640F" w14:paraId="4220355D" w14:textId="77777777" w:rsidTr="00391893">
        <w:trPr>
          <w:ins w:id="379" w:author="Comparison" w:date="2016-03-11T22:42:00Z"/>
        </w:trPr>
        <w:tc>
          <w:tcPr>
            <w:tcW w:w="523" w:type="dxa"/>
            <w:vAlign w:val="center"/>
          </w:tcPr>
          <w:p w14:paraId="07803474" w14:textId="77777777" w:rsidR="00990070" w:rsidRPr="00F4687F" w:rsidRDefault="00990070" w:rsidP="00BD50F9">
            <w:pPr>
              <w:jc w:val="center"/>
              <w:rPr>
                <w:ins w:id="380" w:author="Comparison" w:date="2016-03-11T22:42:00Z"/>
                <w:rFonts w:ascii="Consolas" w:hAnsi="Consolas" w:cs="Consolas"/>
                <w:noProof/>
              </w:rPr>
            </w:pPr>
            <w:ins w:id="381" w:author="Comparison" w:date="2016-03-11T22:42:00Z">
              <w:r>
                <w:rPr>
                  <w:rFonts w:ascii="Consolas" w:hAnsi="Consolas" w:cs="Consolas"/>
                  <w:noProof/>
                </w:rPr>
                <w:t>10</w:t>
              </w:r>
            </w:ins>
          </w:p>
        </w:tc>
        <w:tc>
          <w:tcPr>
            <w:tcW w:w="2832" w:type="dxa"/>
            <w:vAlign w:val="center"/>
          </w:tcPr>
          <w:p w14:paraId="5C68F8DE" w14:textId="77777777" w:rsidR="00990070" w:rsidRPr="0087640F" w:rsidRDefault="00990070" w:rsidP="00990070">
            <w:pPr>
              <w:rPr>
                <w:ins w:id="382" w:author="Comparison" w:date="2016-03-11T22:42:00Z"/>
                <w:rFonts w:ascii="Consolas" w:hAnsi="Consolas" w:cs="Consolas"/>
                <w:noProof/>
              </w:rPr>
            </w:pPr>
            <w:ins w:id="383" w:author="Comparison" w:date="2016-03-11T22:42:00Z">
              <w:r>
                <w:rPr>
                  <w:rFonts w:ascii="Consolas" w:hAnsi="Consolas" w:cs="Consolas"/>
                  <w:noProof/>
                </w:rPr>
                <w:t xml:space="preserve">3 4 8 2 6 7 9 1 10 5 </w:t>
              </w:r>
            </w:ins>
          </w:p>
        </w:tc>
      </w:tr>
    </w:tbl>
    <w:p w14:paraId="68AC0D05" w14:textId="77777777" w:rsidR="00990070" w:rsidRPr="009975B2" w:rsidRDefault="00990070" w:rsidP="009975B2">
      <w:pPr>
        <w:spacing w:before="120"/>
        <w:rPr>
          <w:ins w:id="384" w:author="Comparison" w:date="2016-03-11T22:42:00Z"/>
          <w:lang w:val="en-US"/>
        </w:rPr>
      </w:pPr>
      <w:ins w:id="385" w:author="Comparison" w:date="2016-03-11T22:42:00Z">
        <w:r>
          <w:rPr>
            <w:lang w:val="en-US"/>
          </w:rPr>
          <w:t>Note that the above output is just an example. Due to randomness, your program most probably will produce different results.</w:t>
        </w:r>
        <w:r w:rsidR="00525557">
          <w:rPr>
            <w:lang w:val="en-US"/>
          </w:rPr>
          <w:t xml:space="preserve"> You might need to use </w:t>
        </w:r>
        <w:r w:rsidR="00310E35">
          <w:fldChar w:fldCharType="begin"/>
        </w:r>
        <w:r w:rsidR="00310E35">
          <w:instrText xml:space="preserve"> HYPERLINK "http://msdn.microsoft.com/en-us/library/aa288453(v=vs.71).aspx" </w:instrText>
        </w:r>
        <w:r w:rsidR="00310E35">
          <w:fldChar w:fldCharType="separate"/>
        </w:r>
        <w:r w:rsidR="00525557" w:rsidRPr="00525557">
          <w:rPr>
            <w:rStyle w:val="Hyperlink"/>
            <w:lang w:val="en-US"/>
          </w:rPr>
          <w:t>arrays</w:t>
        </w:r>
        <w:r w:rsidR="00310E35">
          <w:rPr>
            <w:rStyle w:val="Hyperlink"/>
            <w:lang w:val="en-US"/>
          </w:rPr>
          <w:fldChar w:fldCharType="end"/>
        </w:r>
        <w:r w:rsidR="00525557">
          <w:rPr>
            <w:lang w:val="en-US"/>
          </w:rPr>
          <w:t>.</w:t>
        </w:r>
      </w:ins>
    </w:p>
    <w:p w14:paraId="2B7C69A9" w14:textId="77777777" w:rsidR="009B1E64" w:rsidRDefault="009B1E64" w:rsidP="004557A7">
      <w:pPr>
        <w:pStyle w:val="Heading2"/>
        <w:rPr>
          <w:ins w:id="386" w:author="Comparison" w:date="2016-03-11T22:42:00Z"/>
        </w:rPr>
      </w:pPr>
      <w:ins w:id="387" w:author="Comparison" w:date="2016-03-11T22:42:00Z">
        <w:r>
          <w:t>Binary to Decimal Number</w:t>
        </w:r>
      </w:ins>
    </w:p>
    <w:p w14:paraId="5EEE4100" w14:textId="77777777" w:rsidR="009B1E64" w:rsidRDefault="009B1E64" w:rsidP="009B1E64">
      <w:pPr>
        <w:rPr>
          <w:ins w:id="388" w:author="Comparison" w:date="2016-03-11T22:42:00Z"/>
          <w:lang w:val="en-US"/>
        </w:rPr>
      </w:pPr>
      <w:ins w:id="389" w:author="Comparison" w:date="2016-03-11T22:42:00Z">
        <w:r>
          <w:rPr>
            <w:lang w:val="en-US"/>
          </w:rPr>
          <w:t xml:space="preserve">Using loops write a program that converts a </w:t>
        </w:r>
        <w:r w:rsidR="00310E35">
          <w:fldChar w:fldCharType="begin"/>
        </w:r>
        <w:r w:rsidR="00310E35">
          <w:instrText xml:space="preserve"> HYPERLINK "http://en.wikipedia.org/wiki/Binary_numeral_system" </w:instrText>
        </w:r>
        <w:r w:rsidR="00310E35">
          <w:fldChar w:fldCharType="separate"/>
        </w:r>
        <w:r w:rsidRPr="003B6871">
          <w:rPr>
            <w:rStyle w:val="Hyperlink"/>
            <w:lang w:val="en-US"/>
          </w:rPr>
          <w:t>binary integer</w:t>
        </w:r>
        <w:r w:rsidR="00310E35">
          <w:rPr>
            <w:rStyle w:val="Hyperlink"/>
            <w:lang w:val="en-US"/>
          </w:rPr>
          <w:fldChar w:fldCharType="end"/>
        </w:r>
        <w:r>
          <w:rPr>
            <w:lang w:val="en-US"/>
          </w:rPr>
          <w:t xml:space="preserve"> number to its decimal form. The input is entered as </w:t>
        </w:r>
        <w:r w:rsidRPr="009B1E64">
          <w:rPr>
            <w:rStyle w:val="CodeChar"/>
          </w:rPr>
          <w:t>string</w:t>
        </w:r>
        <w:r>
          <w:rPr>
            <w:lang w:val="en-US"/>
          </w:rPr>
          <w:t xml:space="preserve">. The output should be a variable of type </w:t>
        </w:r>
        <w:r w:rsidRPr="009B1E64">
          <w:rPr>
            <w:rStyle w:val="CodeChar"/>
          </w:rPr>
          <w:t>long</w:t>
        </w:r>
        <w:r>
          <w:rPr>
            <w:lang w:val="en-US"/>
          </w:rPr>
          <w:t xml:space="preserve">. </w:t>
        </w:r>
        <w:r w:rsidR="00BE415F">
          <w:rPr>
            <w:lang w:val="en-US"/>
          </w:rPr>
          <w:t xml:space="preserve">Do not use the built-in .NET functionality. </w:t>
        </w:r>
        <w:r>
          <w:rPr>
            <w:lang w:val="en-US"/>
          </w:rPr>
          <w:t>Examples:</w:t>
        </w:r>
      </w:ins>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678"/>
        <w:gridCol w:w="1380"/>
      </w:tblGrid>
      <w:tr w:rsidR="009B1E64" w:rsidRPr="00D46CFA" w14:paraId="01F7A837" w14:textId="77777777" w:rsidTr="009B1E64">
        <w:trPr>
          <w:ins w:id="390" w:author="Comparison" w:date="2016-03-11T22:42:00Z"/>
        </w:trPr>
        <w:tc>
          <w:tcPr>
            <w:tcW w:w="3678" w:type="dxa"/>
            <w:shd w:val="clear" w:color="auto" w:fill="D9D9D9" w:themeFill="background1" w:themeFillShade="D9"/>
            <w:vAlign w:val="center"/>
          </w:tcPr>
          <w:p w14:paraId="75407736" w14:textId="77777777" w:rsidR="009B1E64" w:rsidRPr="00164678" w:rsidRDefault="009B1E64" w:rsidP="00BD50F9">
            <w:pPr>
              <w:jc w:val="center"/>
              <w:rPr>
                <w:ins w:id="391" w:author="Comparison" w:date="2016-03-11T22:42:00Z"/>
                <w:b/>
              </w:rPr>
            </w:pPr>
            <w:ins w:id="392" w:author="Comparison" w:date="2016-03-11T22:42:00Z">
              <w:r>
                <w:rPr>
                  <w:b/>
                </w:rPr>
                <w:t>binary</w:t>
              </w:r>
            </w:ins>
          </w:p>
        </w:tc>
        <w:tc>
          <w:tcPr>
            <w:tcW w:w="1380" w:type="dxa"/>
            <w:shd w:val="clear" w:color="auto" w:fill="D9D9D9" w:themeFill="background1" w:themeFillShade="D9"/>
            <w:vAlign w:val="center"/>
          </w:tcPr>
          <w:p w14:paraId="452A4721" w14:textId="77777777" w:rsidR="009B1E64" w:rsidRPr="00D46CFA" w:rsidRDefault="009B1E64" w:rsidP="00BD50F9">
            <w:pPr>
              <w:jc w:val="center"/>
              <w:rPr>
                <w:ins w:id="393" w:author="Comparison" w:date="2016-03-11T22:42:00Z"/>
                <w:b/>
                <w:noProof/>
              </w:rPr>
            </w:pPr>
            <w:ins w:id="394" w:author="Comparison" w:date="2016-03-11T22:42:00Z">
              <w:r>
                <w:rPr>
                  <w:b/>
                  <w:noProof/>
                </w:rPr>
                <w:t>decimal</w:t>
              </w:r>
            </w:ins>
          </w:p>
        </w:tc>
      </w:tr>
      <w:tr w:rsidR="009B1E64" w:rsidRPr="0087640F" w14:paraId="0BBD93CA" w14:textId="77777777" w:rsidTr="009B1E64">
        <w:trPr>
          <w:ins w:id="395" w:author="Comparison" w:date="2016-03-11T22:42:00Z"/>
        </w:trPr>
        <w:tc>
          <w:tcPr>
            <w:tcW w:w="3678" w:type="dxa"/>
            <w:vAlign w:val="center"/>
          </w:tcPr>
          <w:p w14:paraId="14FCF6B0" w14:textId="77777777" w:rsidR="009B1E64" w:rsidRDefault="009B1E64" w:rsidP="009B1E64">
            <w:pPr>
              <w:rPr>
                <w:ins w:id="396" w:author="Comparison" w:date="2016-03-11T22:42:00Z"/>
                <w:rFonts w:ascii="Consolas" w:hAnsi="Consolas" w:cs="Consolas"/>
              </w:rPr>
            </w:pPr>
            <w:ins w:id="397" w:author="Comparison" w:date="2016-03-11T22:42:00Z">
              <w:r>
                <w:rPr>
                  <w:rFonts w:ascii="Consolas" w:hAnsi="Consolas" w:cs="Consolas"/>
                </w:rPr>
                <w:t>0</w:t>
              </w:r>
            </w:ins>
          </w:p>
        </w:tc>
        <w:tc>
          <w:tcPr>
            <w:tcW w:w="1380" w:type="dxa"/>
            <w:vAlign w:val="center"/>
          </w:tcPr>
          <w:p w14:paraId="479073F7" w14:textId="77777777" w:rsidR="009B1E64" w:rsidRPr="009B1E64" w:rsidRDefault="009B1E64" w:rsidP="009B1E64">
            <w:pPr>
              <w:rPr>
                <w:ins w:id="398" w:author="Comparison" w:date="2016-03-11T22:42:00Z"/>
                <w:rFonts w:ascii="Consolas" w:hAnsi="Consolas" w:cs="Consolas"/>
              </w:rPr>
            </w:pPr>
            <w:ins w:id="399" w:author="Comparison" w:date="2016-03-11T22:42:00Z">
              <w:r>
                <w:rPr>
                  <w:rFonts w:ascii="Consolas" w:hAnsi="Consolas" w:cs="Consolas"/>
                </w:rPr>
                <w:t>0</w:t>
              </w:r>
            </w:ins>
          </w:p>
        </w:tc>
      </w:tr>
      <w:tr w:rsidR="009B1E64" w:rsidRPr="0087640F" w14:paraId="53035509" w14:textId="77777777" w:rsidTr="009B1E64">
        <w:trPr>
          <w:ins w:id="400" w:author="Comparison" w:date="2016-03-11T22:42:00Z"/>
        </w:trPr>
        <w:tc>
          <w:tcPr>
            <w:tcW w:w="3678" w:type="dxa"/>
            <w:vAlign w:val="center"/>
          </w:tcPr>
          <w:p w14:paraId="02DB63AF" w14:textId="77777777" w:rsidR="009B1E64" w:rsidRDefault="009B1E64" w:rsidP="009B1E64">
            <w:pPr>
              <w:rPr>
                <w:ins w:id="401" w:author="Comparison" w:date="2016-03-11T22:42:00Z"/>
                <w:rFonts w:ascii="Consolas" w:hAnsi="Consolas" w:cs="Consolas"/>
              </w:rPr>
            </w:pPr>
            <w:ins w:id="402" w:author="Comparison" w:date="2016-03-11T22:42:00Z">
              <w:r>
                <w:rPr>
                  <w:rFonts w:ascii="Consolas" w:hAnsi="Consolas" w:cs="Consolas"/>
                </w:rPr>
                <w:t>11</w:t>
              </w:r>
            </w:ins>
          </w:p>
        </w:tc>
        <w:tc>
          <w:tcPr>
            <w:tcW w:w="1380" w:type="dxa"/>
            <w:vAlign w:val="center"/>
          </w:tcPr>
          <w:p w14:paraId="358BE600" w14:textId="77777777" w:rsidR="009B1E64" w:rsidRDefault="009B1E64" w:rsidP="009B1E64">
            <w:pPr>
              <w:rPr>
                <w:ins w:id="403" w:author="Comparison" w:date="2016-03-11T22:42:00Z"/>
                <w:rFonts w:ascii="Consolas" w:hAnsi="Consolas" w:cs="Consolas"/>
              </w:rPr>
            </w:pPr>
            <w:ins w:id="404" w:author="Comparison" w:date="2016-03-11T22:42:00Z">
              <w:r>
                <w:rPr>
                  <w:rFonts w:ascii="Consolas" w:hAnsi="Consolas" w:cs="Consolas"/>
                </w:rPr>
                <w:t>3</w:t>
              </w:r>
            </w:ins>
          </w:p>
        </w:tc>
      </w:tr>
      <w:tr w:rsidR="009B1E64" w:rsidRPr="0087640F" w14:paraId="4B319457" w14:textId="77777777" w:rsidTr="009B1E64">
        <w:trPr>
          <w:ins w:id="405" w:author="Comparison" w:date="2016-03-11T22:42:00Z"/>
        </w:trPr>
        <w:tc>
          <w:tcPr>
            <w:tcW w:w="3678" w:type="dxa"/>
            <w:vAlign w:val="center"/>
          </w:tcPr>
          <w:p w14:paraId="41E20C3E" w14:textId="77777777" w:rsidR="009B1E64" w:rsidRPr="00F4687F" w:rsidRDefault="009B1E64" w:rsidP="009B1E64">
            <w:pPr>
              <w:rPr>
                <w:ins w:id="406" w:author="Comparison" w:date="2016-03-11T22:42:00Z"/>
                <w:rFonts w:ascii="Consolas" w:hAnsi="Consolas" w:cs="Consolas"/>
              </w:rPr>
            </w:pPr>
            <w:ins w:id="407" w:author="Comparison" w:date="2016-03-11T22:42:00Z">
              <w:r>
                <w:rPr>
                  <w:rFonts w:ascii="Consolas" w:hAnsi="Consolas" w:cs="Consolas"/>
                </w:rPr>
                <w:t>1010101010101011</w:t>
              </w:r>
            </w:ins>
          </w:p>
        </w:tc>
        <w:tc>
          <w:tcPr>
            <w:tcW w:w="1380" w:type="dxa"/>
            <w:vAlign w:val="center"/>
          </w:tcPr>
          <w:p w14:paraId="17FC756D" w14:textId="77777777" w:rsidR="009B1E64" w:rsidRPr="0087640F" w:rsidRDefault="009B1E64" w:rsidP="009B1E64">
            <w:pPr>
              <w:rPr>
                <w:ins w:id="408" w:author="Comparison" w:date="2016-03-11T22:42:00Z"/>
                <w:rFonts w:ascii="Consolas" w:hAnsi="Consolas" w:cs="Consolas"/>
              </w:rPr>
            </w:pPr>
            <w:ins w:id="409" w:author="Comparison" w:date="2016-03-11T22:42:00Z">
              <w:r w:rsidRPr="009B1E64">
                <w:rPr>
                  <w:rFonts w:ascii="Consolas" w:hAnsi="Consolas" w:cs="Consolas"/>
                </w:rPr>
                <w:t>43691</w:t>
              </w:r>
            </w:ins>
          </w:p>
        </w:tc>
      </w:tr>
      <w:tr w:rsidR="009B1E64" w:rsidRPr="0087640F" w14:paraId="7783B1BF" w14:textId="77777777" w:rsidTr="009B1E64">
        <w:trPr>
          <w:ins w:id="410" w:author="Comparison" w:date="2016-03-11T22:42:00Z"/>
        </w:trPr>
        <w:tc>
          <w:tcPr>
            <w:tcW w:w="3678" w:type="dxa"/>
            <w:vAlign w:val="center"/>
          </w:tcPr>
          <w:p w14:paraId="48149ADB" w14:textId="77777777" w:rsidR="009B1E64" w:rsidRDefault="009B1E64" w:rsidP="009B1E64">
            <w:pPr>
              <w:rPr>
                <w:ins w:id="411" w:author="Comparison" w:date="2016-03-11T22:42:00Z"/>
                <w:rFonts w:ascii="Consolas" w:hAnsi="Consolas" w:cs="Consolas"/>
              </w:rPr>
            </w:pPr>
            <w:ins w:id="412" w:author="Comparison" w:date="2016-03-11T22:42:00Z">
              <w:r w:rsidRPr="009B1E64">
                <w:rPr>
                  <w:rFonts w:ascii="Consolas" w:hAnsi="Consolas" w:cs="Consolas"/>
                </w:rPr>
                <w:t>1110000110000101100101000000</w:t>
              </w:r>
            </w:ins>
          </w:p>
        </w:tc>
        <w:tc>
          <w:tcPr>
            <w:tcW w:w="1380" w:type="dxa"/>
            <w:vAlign w:val="center"/>
          </w:tcPr>
          <w:p w14:paraId="5985A7D0" w14:textId="77777777" w:rsidR="009B1E64" w:rsidRPr="009B1E64" w:rsidRDefault="009B1E64" w:rsidP="009B1E64">
            <w:pPr>
              <w:rPr>
                <w:ins w:id="413" w:author="Comparison" w:date="2016-03-11T22:42:00Z"/>
                <w:rFonts w:ascii="Consolas" w:hAnsi="Consolas" w:cs="Consolas"/>
              </w:rPr>
            </w:pPr>
            <w:ins w:id="414" w:author="Comparison" w:date="2016-03-11T22:42:00Z">
              <w:r w:rsidRPr="009B1E64">
                <w:rPr>
                  <w:rFonts w:ascii="Consolas" w:hAnsi="Consolas" w:cs="Consolas"/>
                </w:rPr>
                <w:t>236476736</w:t>
              </w:r>
            </w:ins>
          </w:p>
        </w:tc>
      </w:tr>
    </w:tbl>
    <w:p w14:paraId="1246EEC4" w14:textId="77777777" w:rsidR="009B1E64" w:rsidRDefault="009B1E64" w:rsidP="009B1E64">
      <w:pPr>
        <w:pStyle w:val="Heading2"/>
        <w:rPr>
          <w:ins w:id="415" w:author="Comparison" w:date="2016-03-11T22:42:00Z"/>
        </w:rPr>
      </w:pPr>
      <w:ins w:id="416" w:author="Comparison" w:date="2016-03-11T22:42:00Z">
        <w:r>
          <w:t>Decimal to Binary Number</w:t>
        </w:r>
      </w:ins>
    </w:p>
    <w:p w14:paraId="46428AC7" w14:textId="77777777" w:rsidR="009B1E64" w:rsidRDefault="009B1E64" w:rsidP="009B1E64">
      <w:pPr>
        <w:rPr>
          <w:ins w:id="417" w:author="Comparison" w:date="2016-03-11T22:42:00Z"/>
          <w:lang w:val="en-US"/>
        </w:rPr>
      </w:pPr>
      <w:ins w:id="418" w:author="Comparison" w:date="2016-03-11T22:42:00Z">
        <w:r>
          <w:rPr>
            <w:lang w:val="en-US"/>
          </w:rPr>
          <w:t xml:space="preserve">Using loops write a program that converts an integer number to its </w:t>
        </w:r>
        <w:r w:rsidR="00310E35">
          <w:fldChar w:fldCharType="begin"/>
        </w:r>
        <w:r w:rsidR="00310E35">
          <w:instrText xml:space="preserve"> HYPERLINK "http://en.wikipedia.org/wiki/Binary_numeral_system" </w:instrText>
        </w:r>
        <w:r w:rsidR="00310E35">
          <w:fldChar w:fldCharType="separate"/>
        </w:r>
        <w:r w:rsidRPr="003B6871">
          <w:rPr>
            <w:rStyle w:val="Hyperlink"/>
            <w:lang w:val="en-US"/>
          </w:rPr>
          <w:t>binary representation</w:t>
        </w:r>
        <w:r w:rsidR="00310E35">
          <w:rPr>
            <w:rStyle w:val="Hyperlink"/>
            <w:lang w:val="en-US"/>
          </w:rPr>
          <w:fldChar w:fldCharType="end"/>
        </w:r>
        <w:r>
          <w:rPr>
            <w:lang w:val="en-US"/>
          </w:rPr>
          <w:t xml:space="preserve">. The input is entered as </w:t>
        </w:r>
        <w:r>
          <w:rPr>
            <w:rStyle w:val="CodeChar"/>
          </w:rPr>
          <w:t>long</w:t>
        </w:r>
        <w:r>
          <w:rPr>
            <w:lang w:val="en-US"/>
          </w:rPr>
          <w:t xml:space="preserve">. The output should be a variable of type </w:t>
        </w:r>
        <w:r>
          <w:rPr>
            <w:rStyle w:val="CodeChar"/>
          </w:rPr>
          <w:t>string</w:t>
        </w:r>
        <w:r>
          <w:rPr>
            <w:lang w:val="en-US"/>
          </w:rPr>
          <w:t xml:space="preserve">. </w:t>
        </w:r>
        <w:r w:rsidR="00BE415F">
          <w:rPr>
            <w:lang w:val="en-US"/>
          </w:rPr>
          <w:t xml:space="preserve">Do not use the built-in .NET functionality. </w:t>
        </w:r>
        <w:r>
          <w:rPr>
            <w:lang w:val="en-US"/>
          </w:rPr>
          <w:t>Examples:</w:t>
        </w:r>
      </w:ins>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80"/>
        <w:gridCol w:w="3678"/>
      </w:tblGrid>
      <w:tr w:rsidR="009B1E64" w:rsidRPr="00D46CFA" w14:paraId="5C049CAD" w14:textId="77777777" w:rsidTr="009B1E64">
        <w:trPr>
          <w:ins w:id="419" w:author="Comparison" w:date="2016-03-11T22:42:00Z"/>
        </w:trPr>
        <w:tc>
          <w:tcPr>
            <w:tcW w:w="1380" w:type="dxa"/>
            <w:shd w:val="clear" w:color="auto" w:fill="D9D9D9" w:themeFill="background1" w:themeFillShade="D9"/>
            <w:vAlign w:val="center"/>
          </w:tcPr>
          <w:p w14:paraId="01D2C944" w14:textId="77777777" w:rsidR="009B1E64" w:rsidRPr="00D46CFA" w:rsidRDefault="009B1E64" w:rsidP="009B1E64">
            <w:pPr>
              <w:jc w:val="center"/>
              <w:rPr>
                <w:ins w:id="420" w:author="Comparison" w:date="2016-03-11T22:42:00Z"/>
                <w:b/>
                <w:noProof/>
              </w:rPr>
            </w:pPr>
            <w:ins w:id="421" w:author="Comparison" w:date="2016-03-11T22:42:00Z">
              <w:r>
                <w:rPr>
                  <w:b/>
                  <w:noProof/>
                </w:rPr>
                <w:t>decimal</w:t>
              </w:r>
            </w:ins>
          </w:p>
        </w:tc>
        <w:tc>
          <w:tcPr>
            <w:tcW w:w="3678" w:type="dxa"/>
            <w:shd w:val="clear" w:color="auto" w:fill="D9D9D9" w:themeFill="background1" w:themeFillShade="D9"/>
            <w:vAlign w:val="center"/>
          </w:tcPr>
          <w:p w14:paraId="0E7FE86F" w14:textId="77777777" w:rsidR="009B1E64" w:rsidRPr="00164678" w:rsidRDefault="00A16967" w:rsidP="009B1E64">
            <w:pPr>
              <w:jc w:val="center"/>
              <w:rPr>
                <w:ins w:id="422" w:author="Comparison" w:date="2016-03-11T22:42:00Z"/>
                <w:b/>
              </w:rPr>
            </w:pPr>
            <w:ins w:id="423" w:author="Comparison" w:date="2016-03-11T22:42:00Z">
              <w:r>
                <w:rPr>
                  <w:b/>
                </w:rPr>
                <w:t>B</w:t>
              </w:r>
              <w:r w:rsidR="009B1E64">
                <w:rPr>
                  <w:b/>
                </w:rPr>
                <w:t>inary</w:t>
              </w:r>
            </w:ins>
          </w:p>
        </w:tc>
      </w:tr>
      <w:tr w:rsidR="009B1E64" w:rsidRPr="0087640F" w14:paraId="767BC1FE" w14:textId="77777777" w:rsidTr="009B1E64">
        <w:trPr>
          <w:ins w:id="424" w:author="Comparison" w:date="2016-03-11T22:42:00Z"/>
        </w:trPr>
        <w:tc>
          <w:tcPr>
            <w:tcW w:w="1380" w:type="dxa"/>
            <w:vAlign w:val="center"/>
          </w:tcPr>
          <w:p w14:paraId="37FB8C17" w14:textId="77777777" w:rsidR="009B1E64" w:rsidRPr="009B1E64" w:rsidRDefault="009B1E64" w:rsidP="009B1E64">
            <w:pPr>
              <w:rPr>
                <w:ins w:id="425" w:author="Comparison" w:date="2016-03-11T22:42:00Z"/>
                <w:rFonts w:ascii="Consolas" w:hAnsi="Consolas" w:cs="Consolas"/>
              </w:rPr>
            </w:pPr>
            <w:ins w:id="426" w:author="Comparison" w:date="2016-03-11T22:42:00Z">
              <w:r>
                <w:rPr>
                  <w:rFonts w:ascii="Consolas" w:hAnsi="Consolas" w:cs="Consolas"/>
                </w:rPr>
                <w:t>0</w:t>
              </w:r>
            </w:ins>
          </w:p>
        </w:tc>
        <w:tc>
          <w:tcPr>
            <w:tcW w:w="3678" w:type="dxa"/>
            <w:vAlign w:val="center"/>
          </w:tcPr>
          <w:p w14:paraId="483A0FC5" w14:textId="77777777" w:rsidR="009B1E64" w:rsidRDefault="009B1E64" w:rsidP="009B1E64">
            <w:pPr>
              <w:rPr>
                <w:ins w:id="427" w:author="Comparison" w:date="2016-03-11T22:42:00Z"/>
                <w:rFonts w:ascii="Consolas" w:hAnsi="Consolas" w:cs="Consolas"/>
              </w:rPr>
            </w:pPr>
            <w:ins w:id="428" w:author="Comparison" w:date="2016-03-11T22:42:00Z">
              <w:r>
                <w:rPr>
                  <w:rFonts w:ascii="Consolas" w:hAnsi="Consolas" w:cs="Consolas"/>
                </w:rPr>
                <w:t>0</w:t>
              </w:r>
            </w:ins>
          </w:p>
        </w:tc>
      </w:tr>
      <w:tr w:rsidR="009B1E64" w:rsidRPr="0087640F" w14:paraId="5C6BDB18" w14:textId="77777777" w:rsidTr="009B1E64">
        <w:trPr>
          <w:ins w:id="429" w:author="Comparison" w:date="2016-03-11T22:42:00Z"/>
        </w:trPr>
        <w:tc>
          <w:tcPr>
            <w:tcW w:w="1380" w:type="dxa"/>
            <w:vAlign w:val="center"/>
          </w:tcPr>
          <w:p w14:paraId="04CE2DC8" w14:textId="77777777" w:rsidR="009B1E64" w:rsidRDefault="009B1E64" w:rsidP="009B1E64">
            <w:pPr>
              <w:rPr>
                <w:ins w:id="430" w:author="Comparison" w:date="2016-03-11T22:42:00Z"/>
                <w:rFonts w:ascii="Consolas" w:hAnsi="Consolas" w:cs="Consolas"/>
              </w:rPr>
            </w:pPr>
            <w:ins w:id="431" w:author="Comparison" w:date="2016-03-11T22:42:00Z">
              <w:r>
                <w:rPr>
                  <w:rFonts w:ascii="Consolas" w:hAnsi="Consolas" w:cs="Consolas"/>
                </w:rPr>
                <w:t>3</w:t>
              </w:r>
            </w:ins>
          </w:p>
        </w:tc>
        <w:tc>
          <w:tcPr>
            <w:tcW w:w="3678" w:type="dxa"/>
            <w:vAlign w:val="center"/>
          </w:tcPr>
          <w:p w14:paraId="74BEF28C" w14:textId="77777777" w:rsidR="009B1E64" w:rsidRDefault="009B1E64" w:rsidP="009B1E64">
            <w:pPr>
              <w:rPr>
                <w:ins w:id="432" w:author="Comparison" w:date="2016-03-11T22:42:00Z"/>
                <w:rFonts w:ascii="Consolas" w:hAnsi="Consolas" w:cs="Consolas"/>
              </w:rPr>
            </w:pPr>
            <w:ins w:id="433" w:author="Comparison" w:date="2016-03-11T22:42:00Z">
              <w:r>
                <w:rPr>
                  <w:rFonts w:ascii="Consolas" w:hAnsi="Consolas" w:cs="Consolas"/>
                </w:rPr>
                <w:t>11</w:t>
              </w:r>
            </w:ins>
          </w:p>
        </w:tc>
      </w:tr>
      <w:tr w:rsidR="009B1E64" w:rsidRPr="0087640F" w14:paraId="21545DBA" w14:textId="77777777" w:rsidTr="009B1E64">
        <w:trPr>
          <w:ins w:id="434" w:author="Comparison" w:date="2016-03-11T22:42:00Z"/>
        </w:trPr>
        <w:tc>
          <w:tcPr>
            <w:tcW w:w="1380" w:type="dxa"/>
            <w:vAlign w:val="center"/>
          </w:tcPr>
          <w:p w14:paraId="30C119D6" w14:textId="77777777" w:rsidR="009B1E64" w:rsidRPr="0087640F" w:rsidRDefault="009B1E64" w:rsidP="009B1E64">
            <w:pPr>
              <w:rPr>
                <w:ins w:id="435" w:author="Comparison" w:date="2016-03-11T22:42:00Z"/>
                <w:rFonts w:ascii="Consolas" w:hAnsi="Consolas" w:cs="Consolas"/>
              </w:rPr>
            </w:pPr>
            <w:ins w:id="436" w:author="Comparison" w:date="2016-03-11T22:42:00Z">
              <w:r w:rsidRPr="009B1E64">
                <w:rPr>
                  <w:rFonts w:ascii="Consolas" w:hAnsi="Consolas" w:cs="Consolas"/>
                </w:rPr>
                <w:t>43691</w:t>
              </w:r>
            </w:ins>
          </w:p>
        </w:tc>
        <w:tc>
          <w:tcPr>
            <w:tcW w:w="3678" w:type="dxa"/>
            <w:vAlign w:val="center"/>
          </w:tcPr>
          <w:p w14:paraId="7B08F2B7" w14:textId="77777777" w:rsidR="009B1E64" w:rsidRPr="00F4687F" w:rsidRDefault="009B1E64" w:rsidP="009B1E64">
            <w:pPr>
              <w:rPr>
                <w:ins w:id="437" w:author="Comparison" w:date="2016-03-11T22:42:00Z"/>
                <w:rFonts w:ascii="Consolas" w:hAnsi="Consolas" w:cs="Consolas"/>
              </w:rPr>
            </w:pPr>
            <w:ins w:id="438" w:author="Comparison" w:date="2016-03-11T22:42:00Z">
              <w:r>
                <w:rPr>
                  <w:rFonts w:ascii="Consolas" w:hAnsi="Consolas" w:cs="Consolas"/>
                </w:rPr>
                <w:t>1010101010101011</w:t>
              </w:r>
            </w:ins>
          </w:p>
        </w:tc>
      </w:tr>
      <w:tr w:rsidR="009B1E64" w:rsidRPr="0087640F" w14:paraId="2B1481F8" w14:textId="77777777" w:rsidTr="009B1E64">
        <w:trPr>
          <w:ins w:id="439" w:author="Comparison" w:date="2016-03-11T22:42:00Z"/>
        </w:trPr>
        <w:tc>
          <w:tcPr>
            <w:tcW w:w="1380" w:type="dxa"/>
            <w:vAlign w:val="center"/>
          </w:tcPr>
          <w:p w14:paraId="3C9C7D2A" w14:textId="77777777" w:rsidR="009B1E64" w:rsidRPr="009B1E64" w:rsidRDefault="009B1E64" w:rsidP="009B1E64">
            <w:pPr>
              <w:rPr>
                <w:ins w:id="440" w:author="Comparison" w:date="2016-03-11T22:42:00Z"/>
                <w:rFonts w:ascii="Consolas" w:hAnsi="Consolas" w:cs="Consolas"/>
              </w:rPr>
            </w:pPr>
            <w:ins w:id="441" w:author="Comparison" w:date="2016-03-11T22:42:00Z">
              <w:r w:rsidRPr="009B1E64">
                <w:rPr>
                  <w:rFonts w:ascii="Consolas" w:hAnsi="Consolas" w:cs="Consolas"/>
                </w:rPr>
                <w:t>236476736</w:t>
              </w:r>
            </w:ins>
          </w:p>
        </w:tc>
        <w:tc>
          <w:tcPr>
            <w:tcW w:w="3678" w:type="dxa"/>
            <w:vAlign w:val="center"/>
          </w:tcPr>
          <w:p w14:paraId="5A7A90DE" w14:textId="77777777" w:rsidR="009B1E64" w:rsidRDefault="009B1E64" w:rsidP="009B1E64">
            <w:pPr>
              <w:rPr>
                <w:ins w:id="442" w:author="Comparison" w:date="2016-03-11T22:42:00Z"/>
                <w:rFonts w:ascii="Consolas" w:hAnsi="Consolas" w:cs="Consolas"/>
              </w:rPr>
            </w:pPr>
            <w:ins w:id="443" w:author="Comparison" w:date="2016-03-11T22:42:00Z">
              <w:r w:rsidRPr="009B1E64">
                <w:rPr>
                  <w:rFonts w:ascii="Consolas" w:hAnsi="Consolas" w:cs="Consolas"/>
                </w:rPr>
                <w:t>1110000110000101100101000000</w:t>
              </w:r>
            </w:ins>
          </w:p>
        </w:tc>
      </w:tr>
    </w:tbl>
    <w:p w14:paraId="4CCAE175" w14:textId="77777777" w:rsidR="003B6871" w:rsidRDefault="003B6871" w:rsidP="003B6871">
      <w:pPr>
        <w:pStyle w:val="Heading2"/>
        <w:rPr>
          <w:ins w:id="444" w:author="Comparison" w:date="2016-03-11T22:42:00Z"/>
        </w:rPr>
      </w:pPr>
      <w:ins w:id="445" w:author="Comparison" w:date="2016-03-11T22:42:00Z">
        <w:r>
          <w:t>Hexadecimal to Decimal Number</w:t>
        </w:r>
      </w:ins>
    </w:p>
    <w:p w14:paraId="1E382198" w14:textId="77777777" w:rsidR="003B6871" w:rsidRDefault="003B6871" w:rsidP="003B6871">
      <w:pPr>
        <w:rPr>
          <w:ins w:id="446" w:author="Comparison" w:date="2016-03-11T22:42:00Z"/>
          <w:lang w:val="en-US"/>
        </w:rPr>
      </w:pPr>
      <w:ins w:id="447" w:author="Comparison" w:date="2016-03-11T22:42:00Z">
        <w:r>
          <w:rPr>
            <w:lang w:val="en-US"/>
          </w:rPr>
          <w:t xml:space="preserve">Using loops write a program that converts a </w:t>
        </w:r>
        <w:r w:rsidR="00310E35">
          <w:fldChar w:fldCharType="begin"/>
        </w:r>
        <w:r w:rsidR="00310E35">
          <w:instrText xml:space="preserve"> HYPERLINK "http://en.wikipedia.org/wiki/Hexadecimal" </w:instrText>
        </w:r>
        <w:r w:rsidR="00310E35">
          <w:fldChar w:fldCharType="separate"/>
        </w:r>
        <w:r w:rsidR="00B10BBC" w:rsidRPr="00F644D6">
          <w:rPr>
            <w:rStyle w:val="Hyperlink"/>
            <w:lang w:val="en-US"/>
          </w:rPr>
          <w:t>hexadecimal</w:t>
        </w:r>
        <w:r w:rsidRPr="00F644D6">
          <w:rPr>
            <w:rStyle w:val="Hyperlink"/>
            <w:lang w:val="en-US"/>
          </w:rPr>
          <w:t xml:space="preserve"> integer</w:t>
        </w:r>
        <w:r w:rsidR="00310E35">
          <w:rPr>
            <w:rStyle w:val="Hyperlink"/>
            <w:lang w:val="en-US"/>
          </w:rPr>
          <w:fldChar w:fldCharType="end"/>
        </w:r>
        <w:r>
          <w:rPr>
            <w:lang w:val="en-US"/>
          </w:rPr>
          <w:t xml:space="preserve"> number to its decimal form. The input is entered as </w:t>
        </w:r>
        <w:r w:rsidRPr="009B1E64">
          <w:rPr>
            <w:rStyle w:val="CodeChar"/>
          </w:rPr>
          <w:t>string</w:t>
        </w:r>
        <w:r>
          <w:rPr>
            <w:lang w:val="en-US"/>
          </w:rPr>
          <w:t xml:space="preserve">. The output should be a variable of type </w:t>
        </w:r>
        <w:r w:rsidRPr="009B1E64">
          <w:rPr>
            <w:rStyle w:val="CodeChar"/>
          </w:rPr>
          <w:t>long</w:t>
        </w:r>
        <w:r>
          <w:rPr>
            <w:lang w:val="en-US"/>
          </w:rPr>
          <w:t>. Do not use the built-in .NET functionality. Examples:</w:t>
        </w:r>
      </w:ins>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435"/>
        <w:gridCol w:w="1622"/>
      </w:tblGrid>
      <w:tr w:rsidR="003B6871" w:rsidRPr="00D46CFA" w14:paraId="1E3BFE67" w14:textId="77777777" w:rsidTr="003B6871">
        <w:trPr>
          <w:ins w:id="448" w:author="Comparison" w:date="2016-03-11T22:42:00Z"/>
        </w:trPr>
        <w:tc>
          <w:tcPr>
            <w:tcW w:w="1435" w:type="dxa"/>
            <w:shd w:val="clear" w:color="auto" w:fill="D9D9D9" w:themeFill="background1" w:themeFillShade="D9"/>
            <w:vAlign w:val="center"/>
          </w:tcPr>
          <w:p w14:paraId="6A6D80C2" w14:textId="77777777" w:rsidR="003B6871" w:rsidRPr="00164678" w:rsidRDefault="003B6871" w:rsidP="00BD50F9">
            <w:pPr>
              <w:jc w:val="center"/>
              <w:rPr>
                <w:ins w:id="449" w:author="Comparison" w:date="2016-03-11T22:42:00Z"/>
                <w:b/>
              </w:rPr>
            </w:pPr>
            <w:ins w:id="450" w:author="Comparison" w:date="2016-03-11T22:42:00Z">
              <w:r>
                <w:rPr>
                  <w:b/>
                </w:rPr>
                <w:t>hexadecimal</w:t>
              </w:r>
            </w:ins>
          </w:p>
        </w:tc>
        <w:tc>
          <w:tcPr>
            <w:tcW w:w="1622" w:type="dxa"/>
            <w:shd w:val="clear" w:color="auto" w:fill="D9D9D9" w:themeFill="background1" w:themeFillShade="D9"/>
            <w:vAlign w:val="center"/>
          </w:tcPr>
          <w:p w14:paraId="05F189B1" w14:textId="77777777" w:rsidR="003B6871" w:rsidRPr="00D46CFA" w:rsidRDefault="003B6871" w:rsidP="00BD50F9">
            <w:pPr>
              <w:jc w:val="center"/>
              <w:rPr>
                <w:ins w:id="451" w:author="Comparison" w:date="2016-03-11T22:42:00Z"/>
                <w:b/>
                <w:noProof/>
              </w:rPr>
            </w:pPr>
            <w:ins w:id="452" w:author="Comparison" w:date="2016-03-11T22:42:00Z">
              <w:r>
                <w:rPr>
                  <w:b/>
                  <w:noProof/>
                </w:rPr>
                <w:t>decimal</w:t>
              </w:r>
            </w:ins>
          </w:p>
        </w:tc>
      </w:tr>
      <w:tr w:rsidR="003B6871" w:rsidRPr="0087640F" w14:paraId="0DEC1C7A" w14:textId="77777777" w:rsidTr="003B6871">
        <w:trPr>
          <w:ins w:id="453" w:author="Comparison" w:date="2016-03-11T22:42:00Z"/>
        </w:trPr>
        <w:tc>
          <w:tcPr>
            <w:tcW w:w="1435" w:type="dxa"/>
            <w:vAlign w:val="center"/>
          </w:tcPr>
          <w:p w14:paraId="7E9B8A9C" w14:textId="77777777" w:rsidR="003B6871" w:rsidRDefault="003B6871" w:rsidP="00BD50F9">
            <w:pPr>
              <w:rPr>
                <w:ins w:id="454" w:author="Comparison" w:date="2016-03-11T22:42:00Z"/>
                <w:rFonts w:ascii="Consolas" w:hAnsi="Consolas" w:cs="Consolas"/>
              </w:rPr>
            </w:pPr>
            <w:ins w:id="455" w:author="Comparison" w:date="2016-03-11T22:42:00Z">
              <w:r>
                <w:rPr>
                  <w:rFonts w:ascii="Consolas" w:hAnsi="Consolas" w:cs="Consolas"/>
                </w:rPr>
                <w:t>FE</w:t>
              </w:r>
            </w:ins>
          </w:p>
        </w:tc>
        <w:tc>
          <w:tcPr>
            <w:tcW w:w="1622" w:type="dxa"/>
            <w:vAlign w:val="center"/>
          </w:tcPr>
          <w:p w14:paraId="302170AB" w14:textId="77777777" w:rsidR="003B6871" w:rsidRPr="009B1E64" w:rsidRDefault="003B6871" w:rsidP="00BD50F9">
            <w:pPr>
              <w:rPr>
                <w:ins w:id="456" w:author="Comparison" w:date="2016-03-11T22:42:00Z"/>
                <w:rFonts w:ascii="Consolas" w:hAnsi="Consolas" w:cs="Consolas"/>
              </w:rPr>
            </w:pPr>
            <w:ins w:id="457" w:author="Comparison" w:date="2016-03-11T22:42:00Z">
              <w:r>
                <w:rPr>
                  <w:rFonts w:ascii="Consolas" w:hAnsi="Consolas" w:cs="Consolas"/>
                </w:rPr>
                <w:t>254</w:t>
              </w:r>
            </w:ins>
          </w:p>
        </w:tc>
      </w:tr>
      <w:tr w:rsidR="003B6871" w:rsidRPr="0087640F" w14:paraId="68ABD8E8" w14:textId="77777777" w:rsidTr="003B6871">
        <w:trPr>
          <w:ins w:id="458" w:author="Comparison" w:date="2016-03-11T22:42:00Z"/>
        </w:trPr>
        <w:tc>
          <w:tcPr>
            <w:tcW w:w="1435" w:type="dxa"/>
            <w:vAlign w:val="center"/>
          </w:tcPr>
          <w:p w14:paraId="360D2B52" w14:textId="77777777" w:rsidR="003B6871" w:rsidRDefault="003B6871" w:rsidP="00BD50F9">
            <w:pPr>
              <w:rPr>
                <w:ins w:id="459" w:author="Comparison" w:date="2016-03-11T22:42:00Z"/>
                <w:rFonts w:ascii="Consolas" w:hAnsi="Consolas" w:cs="Consolas"/>
              </w:rPr>
            </w:pPr>
            <w:ins w:id="460" w:author="Comparison" w:date="2016-03-11T22:42:00Z">
              <w:r w:rsidRPr="003B6871">
                <w:rPr>
                  <w:rFonts w:ascii="Consolas" w:hAnsi="Consolas" w:cs="Consolas"/>
                </w:rPr>
                <w:t>1AE3</w:t>
              </w:r>
            </w:ins>
          </w:p>
        </w:tc>
        <w:tc>
          <w:tcPr>
            <w:tcW w:w="1622" w:type="dxa"/>
            <w:vAlign w:val="center"/>
          </w:tcPr>
          <w:p w14:paraId="3243A8B4" w14:textId="77777777" w:rsidR="003B6871" w:rsidRDefault="003B6871" w:rsidP="00BD50F9">
            <w:pPr>
              <w:rPr>
                <w:ins w:id="461" w:author="Comparison" w:date="2016-03-11T22:42:00Z"/>
                <w:rFonts w:ascii="Consolas" w:hAnsi="Consolas" w:cs="Consolas"/>
              </w:rPr>
            </w:pPr>
            <w:ins w:id="462" w:author="Comparison" w:date="2016-03-11T22:42:00Z">
              <w:r w:rsidRPr="003B6871">
                <w:rPr>
                  <w:rFonts w:ascii="Consolas" w:hAnsi="Consolas" w:cs="Consolas"/>
                </w:rPr>
                <w:t>6883</w:t>
              </w:r>
            </w:ins>
          </w:p>
        </w:tc>
      </w:tr>
      <w:tr w:rsidR="003B6871" w:rsidRPr="0087640F" w14:paraId="3431E578" w14:textId="77777777" w:rsidTr="003B6871">
        <w:trPr>
          <w:ins w:id="463" w:author="Comparison" w:date="2016-03-11T22:42:00Z"/>
        </w:trPr>
        <w:tc>
          <w:tcPr>
            <w:tcW w:w="1435" w:type="dxa"/>
            <w:vAlign w:val="center"/>
          </w:tcPr>
          <w:p w14:paraId="23AD1C1E" w14:textId="77777777" w:rsidR="003B6871" w:rsidRPr="00F4687F" w:rsidRDefault="003B6871" w:rsidP="00BD50F9">
            <w:pPr>
              <w:rPr>
                <w:ins w:id="464" w:author="Comparison" w:date="2016-03-11T22:42:00Z"/>
                <w:rFonts w:ascii="Consolas" w:hAnsi="Consolas" w:cs="Consolas"/>
              </w:rPr>
            </w:pPr>
            <w:ins w:id="465" w:author="Comparison" w:date="2016-03-11T22:42:00Z">
              <w:r w:rsidRPr="003B6871">
                <w:rPr>
                  <w:rFonts w:ascii="Consolas" w:hAnsi="Consolas" w:cs="Consolas"/>
                </w:rPr>
                <w:t>4ED528CBB4</w:t>
              </w:r>
            </w:ins>
          </w:p>
        </w:tc>
        <w:tc>
          <w:tcPr>
            <w:tcW w:w="1622" w:type="dxa"/>
            <w:vAlign w:val="center"/>
          </w:tcPr>
          <w:p w14:paraId="431C6A96" w14:textId="77777777" w:rsidR="003B6871" w:rsidRPr="0087640F" w:rsidRDefault="003B6871" w:rsidP="00BD50F9">
            <w:pPr>
              <w:rPr>
                <w:ins w:id="466" w:author="Comparison" w:date="2016-03-11T22:42:00Z"/>
                <w:rFonts w:ascii="Consolas" w:hAnsi="Consolas" w:cs="Consolas"/>
              </w:rPr>
            </w:pPr>
            <w:ins w:id="467" w:author="Comparison" w:date="2016-03-11T22:42:00Z">
              <w:r w:rsidRPr="003B6871">
                <w:rPr>
                  <w:rFonts w:ascii="Consolas" w:hAnsi="Consolas" w:cs="Consolas"/>
                </w:rPr>
                <w:t>338583669684</w:t>
              </w:r>
            </w:ins>
          </w:p>
        </w:tc>
      </w:tr>
    </w:tbl>
    <w:p w14:paraId="793CF26C" w14:textId="77777777" w:rsidR="003B6871" w:rsidRDefault="003B6871" w:rsidP="003B6871">
      <w:pPr>
        <w:pStyle w:val="Heading2"/>
        <w:rPr>
          <w:ins w:id="468" w:author="Comparison" w:date="2016-03-11T22:42:00Z"/>
        </w:rPr>
      </w:pPr>
      <w:ins w:id="469" w:author="Comparison" w:date="2016-03-11T22:42:00Z">
        <w:r>
          <w:t xml:space="preserve">Decimal to </w:t>
        </w:r>
        <w:r w:rsidR="00B10BBC">
          <w:t>Hexadecimal</w:t>
        </w:r>
        <w:r>
          <w:t xml:space="preserve"> Number</w:t>
        </w:r>
      </w:ins>
    </w:p>
    <w:p w14:paraId="322D2487" w14:textId="77777777" w:rsidR="003B6871" w:rsidRDefault="003B6871" w:rsidP="003B6871">
      <w:pPr>
        <w:rPr>
          <w:ins w:id="470" w:author="Comparison" w:date="2016-03-11T22:42:00Z"/>
          <w:lang w:val="en-US"/>
        </w:rPr>
      </w:pPr>
      <w:ins w:id="471" w:author="Comparison" w:date="2016-03-11T22:42:00Z">
        <w:r>
          <w:rPr>
            <w:lang w:val="en-US"/>
          </w:rPr>
          <w:t xml:space="preserve">Using loops write a program that converts an integer number to its </w:t>
        </w:r>
        <w:r w:rsidR="00310E35">
          <w:fldChar w:fldCharType="begin"/>
        </w:r>
        <w:r w:rsidR="00310E35">
          <w:instrText xml:space="preserve"> HYPERLINK "http://en.wikipedia.org/wiki/Hexadecimal" </w:instrText>
        </w:r>
        <w:r w:rsidR="00310E35">
          <w:fldChar w:fldCharType="separate"/>
        </w:r>
        <w:r w:rsidR="00F644D6" w:rsidRPr="00F644D6">
          <w:rPr>
            <w:rStyle w:val="Hyperlink"/>
            <w:lang w:val="en-US"/>
          </w:rPr>
          <w:t>hexadecimal</w:t>
        </w:r>
        <w:r w:rsidRPr="00F644D6">
          <w:rPr>
            <w:rStyle w:val="Hyperlink"/>
            <w:lang w:val="en-US"/>
          </w:rPr>
          <w:t xml:space="preserve"> representation</w:t>
        </w:r>
        <w:r w:rsidR="00310E35">
          <w:rPr>
            <w:rStyle w:val="Hyperlink"/>
            <w:lang w:val="en-US"/>
          </w:rPr>
          <w:fldChar w:fldCharType="end"/>
        </w:r>
        <w:r>
          <w:rPr>
            <w:lang w:val="en-US"/>
          </w:rPr>
          <w:t xml:space="preserve">. The input is entered as </w:t>
        </w:r>
        <w:r>
          <w:rPr>
            <w:rStyle w:val="CodeChar"/>
          </w:rPr>
          <w:t>long</w:t>
        </w:r>
        <w:r>
          <w:rPr>
            <w:lang w:val="en-US"/>
          </w:rPr>
          <w:t xml:space="preserve">. The output should be a variable of type </w:t>
        </w:r>
        <w:r>
          <w:rPr>
            <w:rStyle w:val="CodeChar"/>
          </w:rPr>
          <w:t>string</w:t>
        </w:r>
        <w:r>
          <w:rPr>
            <w:lang w:val="en-US"/>
          </w:rPr>
          <w:t>. Do not use the built-in .NET functionality. Examples:</w:t>
        </w:r>
      </w:ins>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22"/>
        <w:gridCol w:w="1435"/>
      </w:tblGrid>
      <w:tr w:rsidR="00B10BBC" w:rsidRPr="00D46CFA" w14:paraId="1AA302B1" w14:textId="77777777" w:rsidTr="00BD50F9">
        <w:trPr>
          <w:ins w:id="472" w:author="Comparison" w:date="2016-03-11T22:42:00Z"/>
        </w:trPr>
        <w:tc>
          <w:tcPr>
            <w:tcW w:w="1435" w:type="dxa"/>
            <w:shd w:val="clear" w:color="auto" w:fill="D9D9D9" w:themeFill="background1" w:themeFillShade="D9"/>
            <w:vAlign w:val="center"/>
          </w:tcPr>
          <w:p w14:paraId="08DF1C4C" w14:textId="77777777" w:rsidR="00B10BBC" w:rsidRPr="00D46CFA" w:rsidRDefault="00B10BBC" w:rsidP="00B10BBC">
            <w:pPr>
              <w:jc w:val="center"/>
              <w:rPr>
                <w:ins w:id="473" w:author="Comparison" w:date="2016-03-11T22:42:00Z"/>
                <w:b/>
                <w:noProof/>
              </w:rPr>
            </w:pPr>
            <w:ins w:id="474" w:author="Comparison" w:date="2016-03-11T22:42:00Z">
              <w:r>
                <w:rPr>
                  <w:b/>
                  <w:noProof/>
                </w:rPr>
                <w:t>decimal</w:t>
              </w:r>
            </w:ins>
          </w:p>
        </w:tc>
        <w:tc>
          <w:tcPr>
            <w:tcW w:w="1435" w:type="dxa"/>
            <w:shd w:val="clear" w:color="auto" w:fill="D9D9D9" w:themeFill="background1" w:themeFillShade="D9"/>
            <w:vAlign w:val="center"/>
          </w:tcPr>
          <w:p w14:paraId="724D4D7F" w14:textId="77777777" w:rsidR="00B10BBC" w:rsidRPr="00164678" w:rsidRDefault="00B10BBC" w:rsidP="00B10BBC">
            <w:pPr>
              <w:jc w:val="center"/>
              <w:rPr>
                <w:ins w:id="475" w:author="Comparison" w:date="2016-03-11T22:42:00Z"/>
                <w:b/>
              </w:rPr>
            </w:pPr>
            <w:ins w:id="476" w:author="Comparison" w:date="2016-03-11T22:42:00Z">
              <w:r>
                <w:rPr>
                  <w:b/>
                </w:rPr>
                <w:t>hexadecimal</w:t>
              </w:r>
            </w:ins>
          </w:p>
        </w:tc>
      </w:tr>
      <w:tr w:rsidR="00B10BBC" w:rsidRPr="009B1E64" w14:paraId="0CC147D8" w14:textId="77777777" w:rsidTr="00BD50F9">
        <w:trPr>
          <w:ins w:id="477" w:author="Comparison" w:date="2016-03-11T22:42:00Z"/>
        </w:trPr>
        <w:tc>
          <w:tcPr>
            <w:tcW w:w="1435" w:type="dxa"/>
            <w:vAlign w:val="center"/>
          </w:tcPr>
          <w:p w14:paraId="7AAAF605" w14:textId="77777777" w:rsidR="00B10BBC" w:rsidRPr="009B1E64" w:rsidRDefault="00B10BBC" w:rsidP="00B10BBC">
            <w:pPr>
              <w:rPr>
                <w:ins w:id="478" w:author="Comparison" w:date="2016-03-11T22:42:00Z"/>
                <w:rFonts w:ascii="Consolas" w:hAnsi="Consolas" w:cs="Consolas"/>
              </w:rPr>
            </w:pPr>
            <w:ins w:id="479" w:author="Comparison" w:date="2016-03-11T22:42:00Z">
              <w:r>
                <w:rPr>
                  <w:rFonts w:ascii="Consolas" w:hAnsi="Consolas" w:cs="Consolas"/>
                </w:rPr>
                <w:t>254</w:t>
              </w:r>
            </w:ins>
          </w:p>
        </w:tc>
        <w:tc>
          <w:tcPr>
            <w:tcW w:w="1435" w:type="dxa"/>
            <w:vAlign w:val="center"/>
          </w:tcPr>
          <w:p w14:paraId="0BAD2717" w14:textId="77777777" w:rsidR="00B10BBC" w:rsidRDefault="00B10BBC" w:rsidP="00B10BBC">
            <w:pPr>
              <w:rPr>
                <w:ins w:id="480" w:author="Comparison" w:date="2016-03-11T22:42:00Z"/>
                <w:rFonts w:ascii="Consolas" w:hAnsi="Consolas" w:cs="Consolas"/>
              </w:rPr>
            </w:pPr>
            <w:ins w:id="481" w:author="Comparison" w:date="2016-03-11T22:42:00Z">
              <w:r>
                <w:rPr>
                  <w:rFonts w:ascii="Consolas" w:hAnsi="Consolas" w:cs="Consolas"/>
                </w:rPr>
                <w:t>FE</w:t>
              </w:r>
            </w:ins>
          </w:p>
        </w:tc>
      </w:tr>
      <w:tr w:rsidR="00B10BBC" w14:paraId="2CE39F81" w14:textId="77777777" w:rsidTr="00BD50F9">
        <w:trPr>
          <w:ins w:id="482" w:author="Comparison" w:date="2016-03-11T22:42:00Z"/>
        </w:trPr>
        <w:tc>
          <w:tcPr>
            <w:tcW w:w="1435" w:type="dxa"/>
            <w:vAlign w:val="center"/>
          </w:tcPr>
          <w:p w14:paraId="6DEDDC91" w14:textId="77777777" w:rsidR="00B10BBC" w:rsidRDefault="00B10BBC" w:rsidP="00B10BBC">
            <w:pPr>
              <w:rPr>
                <w:ins w:id="483" w:author="Comparison" w:date="2016-03-11T22:42:00Z"/>
                <w:rFonts w:ascii="Consolas" w:hAnsi="Consolas" w:cs="Consolas"/>
              </w:rPr>
            </w:pPr>
            <w:ins w:id="484" w:author="Comparison" w:date="2016-03-11T22:42:00Z">
              <w:r w:rsidRPr="003B6871">
                <w:rPr>
                  <w:rFonts w:ascii="Consolas" w:hAnsi="Consolas" w:cs="Consolas"/>
                </w:rPr>
                <w:t>6883</w:t>
              </w:r>
            </w:ins>
          </w:p>
        </w:tc>
        <w:tc>
          <w:tcPr>
            <w:tcW w:w="1435" w:type="dxa"/>
            <w:vAlign w:val="center"/>
          </w:tcPr>
          <w:p w14:paraId="5933A23B" w14:textId="77777777" w:rsidR="00B10BBC" w:rsidRDefault="00B10BBC" w:rsidP="00B10BBC">
            <w:pPr>
              <w:rPr>
                <w:ins w:id="485" w:author="Comparison" w:date="2016-03-11T22:42:00Z"/>
                <w:rFonts w:ascii="Consolas" w:hAnsi="Consolas" w:cs="Consolas"/>
              </w:rPr>
            </w:pPr>
            <w:ins w:id="486" w:author="Comparison" w:date="2016-03-11T22:42:00Z">
              <w:r w:rsidRPr="003B6871">
                <w:rPr>
                  <w:rFonts w:ascii="Consolas" w:hAnsi="Consolas" w:cs="Consolas"/>
                </w:rPr>
                <w:t>1AE3</w:t>
              </w:r>
            </w:ins>
          </w:p>
        </w:tc>
      </w:tr>
      <w:tr w:rsidR="00B10BBC" w:rsidRPr="0087640F" w14:paraId="089C3AB8" w14:textId="77777777" w:rsidTr="00BD50F9">
        <w:trPr>
          <w:ins w:id="487" w:author="Comparison" w:date="2016-03-11T22:42:00Z"/>
        </w:trPr>
        <w:tc>
          <w:tcPr>
            <w:tcW w:w="1435" w:type="dxa"/>
            <w:vAlign w:val="center"/>
          </w:tcPr>
          <w:p w14:paraId="336AEB2F" w14:textId="77777777" w:rsidR="00B10BBC" w:rsidRPr="0087640F" w:rsidRDefault="00B10BBC" w:rsidP="00B10BBC">
            <w:pPr>
              <w:rPr>
                <w:ins w:id="488" w:author="Comparison" w:date="2016-03-11T22:42:00Z"/>
                <w:rFonts w:ascii="Consolas" w:hAnsi="Consolas" w:cs="Consolas"/>
              </w:rPr>
            </w:pPr>
            <w:ins w:id="489" w:author="Comparison" w:date="2016-03-11T22:42:00Z">
              <w:r w:rsidRPr="003B6871">
                <w:rPr>
                  <w:rFonts w:ascii="Consolas" w:hAnsi="Consolas" w:cs="Consolas"/>
                </w:rPr>
                <w:t>338583669684</w:t>
              </w:r>
            </w:ins>
          </w:p>
        </w:tc>
        <w:tc>
          <w:tcPr>
            <w:tcW w:w="1435" w:type="dxa"/>
            <w:vAlign w:val="center"/>
          </w:tcPr>
          <w:p w14:paraId="27CD4351" w14:textId="77777777" w:rsidR="00B10BBC" w:rsidRPr="00F4687F" w:rsidRDefault="00B10BBC" w:rsidP="00B10BBC">
            <w:pPr>
              <w:rPr>
                <w:ins w:id="490" w:author="Comparison" w:date="2016-03-11T22:42:00Z"/>
                <w:rFonts w:ascii="Consolas" w:hAnsi="Consolas" w:cs="Consolas"/>
              </w:rPr>
            </w:pPr>
            <w:ins w:id="491" w:author="Comparison" w:date="2016-03-11T22:42:00Z">
              <w:r w:rsidRPr="003B6871">
                <w:rPr>
                  <w:rFonts w:ascii="Consolas" w:hAnsi="Consolas" w:cs="Consolas"/>
                </w:rPr>
                <w:t>4ED528CBB4</w:t>
              </w:r>
            </w:ins>
          </w:p>
        </w:tc>
      </w:tr>
    </w:tbl>
    <w:p w14:paraId="6C855279" w14:textId="77777777" w:rsidR="004557A7" w:rsidRDefault="004557A7" w:rsidP="004557A7">
      <w:pPr>
        <w:pStyle w:val="Heading2"/>
        <w:rPr>
          <w:ins w:id="492" w:author="Comparison" w:date="2016-03-11T22:42:00Z"/>
        </w:rPr>
      </w:pPr>
      <w:ins w:id="493" w:author="Comparison" w:date="2016-03-11T22:42:00Z">
        <w:r>
          <w:t>* Calculate GCD</w:t>
        </w:r>
      </w:ins>
    </w:p>
    <w:p w14:paraId="51B9DD8C" w14:textId="77777777" w:rsidR="004557A7" w:rsidRDefault="004557A7" w:rsidP="004557A7">
      <w:pPr>
        <w:rPr>
          <w:ins w:id="494" w:author="Comparison" w:date="2016-03-11T22:42:00Z"/>
          <w:lang w:val="en-US"/>
        </w:rPr>
      </w:pPr>
      <w:ins w:id="495" w:author="Comparison" w:date="2016-03-11T22:42:00Z">
        <w:r w:rsidRPr="003E5A6E">
          <w:rPr>
            <w:lang w:val="en-US"/>
          </w:rPr>
          <w:t xml:space="preserve">Write a program that calculates the </w:t>
        </w:r>
        <w:r w:rsidR="00310E35">
          <w:fldChar w:fldCharType="begin"/>
        </w:r>
        <w:r w:rsidR="00310E35">
          <w:instrText xml:space="preserve"> HYPERLINK "http://en.wikipedia.org/wiki/Greatest_common_divisor" </w:instrText>
        </w:r>
        <w:r w:rsidR="00310E35">
          <w:fldChar w:fldCharType="separate"/>
        </w:r>
        <w:r w:rsidRPr="00DD38EA">
          <w:rPr>
            <w:rStyle w:val="Hyperlink"/>
            <w:b/>
            <w:lang w:val="en-US"/>
          </w:rPr>
          <w:t>greatest common divisor</w:t>
        </w:r>
        <w:r w:rsidR="00310E35">
          <w:rPr>
            <w:rStyle w:val="Hyperlink"/>
            <w:b/>
            <w:lang w:val="en-US"/>
          </w:rPr>
          <w:fldChar w:fldCharType="end"/>
        </w:r>
        <w:r w:rsidRPr="003E5A6E">
          <w:rPr>
            <w:lang w:val="en-US"/>
          </w:rPr>
          <w:t xml:space="preserve"> (</w:t>
        </w:r>
        <w:r w:rsidRPr="00DD38EA">
          <w:rPr>
            <w:b/>
            <w:lang w:val="en-US"/>
          </w:rPr>
          <w:t>GCD</w:t>
        </w:r>
        <w:r w:rsidRPr="003E5A6E">
          <w:rPr>
            <w:lang w:val="en-US"/>
          </w:rPr>
          <w:t xml:space="preserve">) of given two </w:t>
        </w:r>
        <w:r>
          <w:rPr>
            <w:lang w:val="en-US"/>
          </w:rPr>
          <w:t xml:space="preserve">integers </w:t>
        </w:r>
        <w:r w:rsidRPr="00B80374">
          <w:rPr>
            <w:rStyle w:val="CodeChar"/>
          </w:rPr>
          <w:t>a</w:t>
        </w:r>
        <w:r w:rsidRPr="00B80374">
          <w:rPr>
            <w:noProof/>
            <w:lang w:val="en-US"/>
          </w:rPr>
          <w:t xml:space="preserve"> and </w:t>
        </w:r>
        <w:r w:rsidRPr="00B80374">
          <w:rPr>
            <w:rStyle w:val="CodeChar"/>
          </w:rPr>
          <w:t>b</w:t>
        </w:r>
        <w:r w:rsidRPr="003E5A6E">
          <w:rPr>
            <w:lang w:val="en-US"/>
          </w:rPr>
          <w:t xml:space="preserve">. Use the </w:t>
        </w:r>
        <w:r w:rsidRPr="00B80374">
          <w:rPr>
            <w:b/>
            <w:lang w:val="en-US"/>
          </w:rPr>
          <w:t>Euclidean algorithm</w:t>
        </w:r>
        <w:r w:rsidRPr="003E5A6E">
          <w:rPr>
            <w:lang w:val="en-US"/>
          </w:rPr>
          <w:t xml:space="preserve"> (find it in Internet).</w:t>
        </w:r>
        <w:r>
          <w:rPr>
            <w:lang w:val="en-US"/>
          </w:rPr>
          <w:t xml:space="preserve"> Examples:</w:t>
        </w:r>
      </w:ins>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8"/>
      </w:tblGrid>
      <w:tr w:rsidR="004557A7" w:rsidRPr="00D46CFA" w14:paraId="0C3E8E38" w14:textId="77777777" w:rsidTr="00BD50F9">
        <w:trPr>
          <w:ins w:id="496" w:author="Comparison" w:date="2016-03-11T22:42:00Z"/>
        </w:trPr>
        <w:tc>
          <w:tcPr>
            <w:tcW w:w="970" w:type="dxa"/>
            <w:shd w:val="clear" w:color="auto" w:fill="D9D9D9" w:themeFill="background1" w:themeFillShade="D9"/>
            <w:vAlign w:val="center"/>
          </w:tcPr>
          <w:p w14:paraId="62752BC8" w14:textId="77777777" w:rsidR="004557A7" w:rsidRPr="00164678" w:rsidRDefault="00A16967" w:rsidP="00BD50F9">
            <w:pPr>
              <w:jc w:val="center"/>
              <w:rPr>
                <w:ins w:id="497" w:author="Comparison" w:date="2016-03-11T22:42:00Z"/>
                <w:b/>
              </w:rPr>
            </w:pPr>
            <w:ins w:id="498" w:author="Comparison" w:date="2016-03-11T22:42:00Z">
              <w:r>
                <w:rPr>
                  <w:b/>
                </w:rPr>
                <w:t>A</w:t>
              </w:r>
            </w:ins>
          </w:p>
        </w:tc>
        <w:tc>
          <w:tcPr>
            <w:tcW w:w="992" w:type="dxa"/>
            <w:shd w:val="clear" w:color="auto" w:fill="D9D9D9" w:themeFill="background1" w:themeFillShade="D9"/>
            <w:vAlign w:val="center"/>
          </w:tcPr>
          <w:p w14:paraId="441D9563" w14:textId="77777777" w:rsidR="004557A7" w:rsidRPr="00164678" w:rsidRDefault="004557A7" w:rsidP="00BD50F9">
            <w:pPr>
              <w:jc w:val="center"/>
              <w:rPr>
                <w:ins w:id="499" w:author="Comparison" w:date="2016-03-11T22:42:00Z"/>
                <w:b/>
              </w:rPr>
            </w:pPr>
            <w:ins w:id="500" w:author="Comparison" w:date="2016-03-11T22:42:00Z">
              <w:r>
                <w:rPr>
                  <w:b/>
                </w:rPr>
                <w:t>b</w:t>
              </w:r>
            </w:ins>
          </w:p>
        </w:tc>
        <w:tc>
          <w:tcPr>
            <w:tcW w:w="1138" w:type="dxa"/>
            <w:shd w:val="clear" w:color="auto" w:fill="D9D9D9" w:themeFill="background1" w:themeFillShade="D9"/>
            <w:vAlign w:val="center"/>
          </w:tcPr>
          <w:p w14:paraId="3DF8C8DD" w14:textId="77777777" w:rsidR="004557A7" w:rsidRPr="00D46CFA" w:rsidRDefault="004557A7" w:rsidP="00BD50F9">
            <w:pPr>
              <w:jc w:val="center"/>
              <w:rPr>
                <w:ins w:id="501" w:author="Comparison" w:date="2016-03-11T22:42:00Z"/>
                <w:b/>
                <w:noProof/>
              </w:rPr>
            </w:pPr>
            <w:ins w:id="502" w:author="Comparison" w:date="2016-03-11T22:42:00Z">
              <w:r>
                <w:rPr>
                  <w:b/>
                  <w:noProof/>
                </w:rPr>
                <w:t>GCD(a, b)</w:t>
              </w:r>
            </w:ins>
          </w:p>
        </w:tc>
      </w:tr>
      <w:tr w:rsidR="004557A7" w:rsidRPr="0087640F" w14:paraId="35B8D7A2" w14:textId="77777777" w:rsidTr="00BD50F9">
        <w:trPr>
          <w:ins w:id="503" w:author="Comparison" w:date="2016-03-11T22:42:00Z"/>
        </w:trPr>
        <w:tc>
          <w:tcPr>
            <w:tcW w:w="970" w:type="dxa"/>
            <w:vAlign w:val="center"/>
          </w:tcPr>
          <w:p w14:paraId="56E2BC34" w14:textId="77777777" w:rsidR="004557A7" w:rsidRPr="00F4687F" w:rsidRDefault="004557A7" w:rsidP="00BD50F9">
            <w:pPr>
              <w:jc w:val="center"/>
              <w:rPr>
                <w:ins w:id="504" w:author="Comparison" w:date="2016-03-11T22:42:00Z"/>
                <w:rFonts w:ascii="Consolas" w:hAnsi="Consolas" w:cs="Consolas"/>
              </w:rPr>
            </w:pPr>
            <w:ins w:id="505" w:author="Comparison" w:date="2016-03-11T22:42:00Z">
              <w:r>
                <w:rPr>
                  <w:rFonts w:ascii="Consolas" w:hAnsi="Consolas" w:cs="Consolas"/>
                </w:rPr>
                <w:t>3</w:t>
              </w:r>
            </w:ins>
          </w:p>
        </w:tc>
        <w:tc>
          <w:tcPr>
            <w:tcW w:w="992" w:type="dxa"/>
            <w:vAlign w:val="center"/>
          </w:tcPr>
          <w:p w14:paraId="535B0A21" w14:textId="77777777" w:rsidR="004557A7" w:rsidRPr="003A6BAD" w:rsidRDefault="004557A7" w:rsidP="00BD50F9">
            <w:pPr>
              <w:jc w:val="center"/>
              <w:rPr>
                <w:ins w:id="506" w:author="Comparison" w:date="2016-03-11T22:42:00Z"/>
                <w:rFonts w:ascii="Consolas" w:hAnsi="Consolas" w:cs="Consolas"/>
              </w:rPr>
            </w:pPr>
            <w:ins w:id="507" w:author="Comparison" w:date="2016-03-11T22:42:00Z">
              <w:r>
                <w:rPr>
                  <w:rFonts w:ascii="Consolas" w:hAnsi="Consolas" w:cs="Consolas"/>
                </w:rPr>
                <w:t>2</w:t>
              </w:r>
            </w:ins>
          </w:p>
        </w:tc>
        <w:tc>
          <w:tcPr>
            <w:tcW w:w="1138" w:type="dxa"/>
            <w:vAlign w:val="center"/>
          </w:tcPr>
          <w:p w14:paraId="66A07BC3" w14:textId="77777777" w:rsidR="004557A7" w:rsidRPr="0087640F" w:rsidRDefault="004557A7" w:rsidP="00BD50F9">
            <w:pPr>
              <w:rPr>
                <w:ins w:id="508" w:author="Comparison" w:date="2016-03-11T22:42:00Z"/>
                <w:rFonts w:ascii="Consolas" w:hAnsi="Consolas" w:cs="Consolas"/>
              </w:rPr>
            </w:pPr>
            <w:ins w:id="509" w:author="Comparison" w:date="2016-03-11T22:42:00Z">
              <w:r>
                <w:rPr>
                  <w:rFonts w:ascii="Consolas" w:hAnsi="Consolas" w:cs="Consolas"/>
                </w:rPr>
                <w:t>1</w:t>
              </w:r>
            </w:ins>
          </w:p>
        </w:tc>
      </w:tr>
      <w:tr w:rsidR="004557A7" w:rsidRPr="00D46CFA" w14:paraId="44EDEEDE" w14:textId="77777777" w:rsidTr="00BD50F9">
        <w:trPr>
          <w:ins w:id="510" w:author="Comparison" w:date="2016-03-11T22:42:00Z"/>
        </w:trPr>
        <w:tc>
          <w:tcPr>
            <w:tcW w:w="970" w:type="dxa"/>
            <w:vAlign w:val="center"/>
          </w:tcPr>
          <w:p w14:paraId="0F353BFE" w14:textId="77777777" w:rsidR="004557A7" w:rsidRPr="0087640F" w:rsidRDefault="004557A7" w:rsidP="00BD50F9">
            <w:pPr>
              <w:jc w:val="center"/>
              <w:rPr>
                <w:ins w:id="511" w:author="Comparison" w:date="2016-03-11T22:42:00Z"/>
                <w:rFonts w:ascii="Consolas" w:hAnsi="Consolas" w:cs="Consolas"/>
              </w:rPr>
            </w:pPr>
            <w:ins w:id="512" w:author="Comparison" w:date="2016-03-11T22:42:00Z">
              <w:r>
                <w:rPr>
                  <w:rFonts w:ascii="Consolas" w:hAnsi="Consolas" w:cs="Consolas"/>
                </w:rPr>
                <w:t>60</w:t>
              </w:r>
            </w:ins>
          </w:p>
        </w:tc>
        <w:tc>
          <w:tcPr>
            <w:tcW w:w="992" w:type="dxa"/>
            <w:vAlign w:val="center"/>
          </w:tcPr>
          <w:p w14:paraId="084B4676" w14:textId="77777777" w:rsidR="004557A7" w:rsidRPr="0087640F" w:rsidRDefault="004557A7" w:rsidP="00BD50F9">
            <w:pPr>
              <w:jc w:val="center"/>
              <w:rPr>
                <w:ins w:id="513" w:author="Comparison" w:date="2016-03-11T22:42:00Z"/>
                <w:rFonts w:ascii="Consolas" w:hAnsi="Consolas" w:cs="Consolas"/>
              </w:rPr>
            </w:pPr>
            <w:ins w:id="514" w:author="Comparison" w:date="2016-03-11T22:42:00Z">
              <w:r>
                <w:rPr>
                  <w:rFonts w:ascii="Consolas" w:hAnsi="Consolas" w:cs="Consolas"/>
                </w:rPr>
                <w:t>40</w:t>
              </w:r>
            </w:ins>
          </w:p>
        </w:tc>
        <w:tc>
          <w:tcPr>
            <w:tcW w:w="1138" w:type="dxa"/>
            <w:vAlign w:val="center"/>
          </w:tcPr>
          <w:p w14:paraId="4ADABF69" w14:textId="77777777" w:rsidR="004557A7" w:rsidRPr="00D46CFA" w:rsidRDefault="004557A7" w:rsidP="00BD50F9">
            <w:pPr>
              <w:rPr>
                <w:ins w:id="515" w:author="Comparison" w:date="2016-03-11T22:42:00Z"/>
                <w:rFonts w:ascii="Consolas" w:hAnsi="Consolas" w:cs="Consolas"/>
              </w:rPr>
            </w:pPr>
            <w:ins w:id="516" w:author="Comparison" w:date="2016-03-11T22:42:00Z">
              <w:r>
                <w:rPr>
                  <w:rFonts w:ascii="Consolas" w:hAnsi="Consolas" w:cs="Consolas"/>
                </w:rPr>
                <w:t>20</w:t>
              </w:r>
            </w:ins>
          </w:p>
        </w:tc>
      </w:tr>
      <w:tr w:rsidR="004557A7" w:rsidRPr="0087640F" w14:paraId="647E255B" w14:textId="77777777" w:rsidTr="00BD50F9">
        <w:trPr>
          <w:ins w:id="517" w:author="Comparison" w:date="2016-03-11T22:42:00Z"/>
        </w:trPr>
        <w:tc>
          <w:tcPr>
            <w:tcW w:w="970" w:type="dxa"/>
            <w:vAlign w:val="center"/>
          </w:tcPr>
          <w:p w14:paraId="76F19EAD" w14:textId="77777777" w:rsidR="004557A7" w:rsidRPr="0087640F" w:rsidRDefault="004557A7" w:rsidP="00BD50F9">
            <w:pPr>
              <w:jc w:val="center"/>
              <w:rPr>
                <w:ins w:id="518" w:author="Comparison" w:date="2016-03-11T22:42:00Z"/>
                <w:rFonts w:ascii="Consolas" w:hAnsi="Consolas" w:cs="Consolas"/>
              </w:rPr>
            </w:pPr>
            <w:ins w:id="519" w:author="Comparison" w:date="2016-03-11T22:42:00Z">
              <w:r>
                <w:rPr>
                  <w:rFonts w:ascii="Consolas" w:hAnsi="Consolas" w:cs="Consolas"/>
                </w:rPr>
                <w:t>5</w:t>
              </w:r>
            </w:ins>
          </w:p>
        </w:tc>
        <w:tc>
          <w:tcPr>
            <w:tcW w:w="992" w:type="dxa"/>
            <w:vAlign w:val="center"/>
          </w:tcPr>
          <w:p w14:paraId="2E613F7F" w14:textId="77777777" w:rsidR="004557A7" w:rsidRPr="0087640F" w:rsidRDefault="004557A7" w:rsidP="00BD50F9">
            <w:pPr>
              <w:jc w:val="center"/>
              <w:rPr>
                <w:ins w:id="520" w:author="Comparison" w:date="2016-03-11T22:42:00Z"/>
                <w:rFonts w:ascii="Consolas" w:hAnsi="Consolas" w:cs="Consolas"/>
              </w:rPr>
            </w:pPr>
            <w:ins w:id="521" w:author="Comparison" w:date="2016-03-11T22:42:00Z">
              <w:r>
                <w:rPr>
                  <w:rFonts w:ascii="Consolas" w:hAnsi="Consolas" w:cs="Consolas"/>
                </w:rPr>
                <w:t>-15</w:t>
              </w:r>
            </w:ins>
          </w:p>
        </w:tc>
        <w:tc>
          <w:tcPr>
            <w:tcW w:w="1138" w:type="dxa"/>
            <w:vAlign w:val="center"/>
          </w:tcPr>
          <w:p w14:paraId="63CDAD4C" w14:textId="77777777" w:rsidR="004557A7" w:rsidRPr="0087640F" w:rsidRDefault="004557A7" w:rsidP="00BD50F9">
            <w:pPr>
              <w:rPr>
                <w:ins w:id="522" w:author="Comparison" w:date="2016-03-11T22:42:00Z"/>
                <w:rFonts w:ascii="Consolas" w:hAnsi="Consolas" w:cs="Consolas"/>
              </w:rPr>
            </w:pPr>
            <w:ins w:id="523" w:author="Comparison" w:date="2016-03-11T22:42:00Z">
              <w:r>
                <w:rPr>
                  <w:rFonts w:ascii="Consolas" w:hAnsi="Consolas" w:cs="Consolas"/>
                </w:rPr>
                <w:t>5</w:t>
              </w:r>
            </w:ins>
          </w:p>
        </w:tc>
      </w:tr>
    </w:tbl>
    <w:p w14:paraId="566C11B6" w14:textId="77777777" w:rsidR="007E65F7" w:rsidRDefault="007E65F7" w:rsidP="007E65F7">
      <w:pPr>
        <w:pStyle w:val="Heading2"/>
        <w:rPr>
          <w:ins w:id="524" w:author="Comparison" w:date="2016-03-11T22:42:00Z"/>
        </w:rPr>
      </w:pPr>
      <w:ins w:id="525" w:author="Comparison" w:date="2016-03-11T22:42:00Z">
        <w:r>
          <w:t xml:space="preserve">* </w:t>
        </w:r>
        <w:r w:rsidR="001928DE">
          <w:t xml:space="preserve">Trailing </w:t>
        </w:r>
        <w:r>
          <w:t>Zeroes in</w:t>
        </w:r>
        <w:r>
          <w:rPr>
            <w:noProof/>
          </w:rPr>
          <w:t xml:space="preserve"> N!</w:t>
        </w:r>
      </w:ins>
    </w:p>
    <w:p w14:paraId="0AF0646A" w14:textId="77777777" w:rsidR="007E65F7" w:rsidRDefault="007E65F7" w:rsidP="007E65F7">
      <w:pPr>
        <w:rPr>
          <w:ins w:id="526" w:author="Comparison" w:date="2016-03-11T22:42:00Z"/>
          <w:lang w:val="en-US"/>
        </w:rPr>
      </w:pPr>
      <w:ins w:id="527" w:author="Comparison" w:date="2016-03-11T22:42:00Z">
        <w:r w:rsidRPr="00F23158">
          <w:rPr>
            <w:lang w:val="en-US"/>
          </w:rPr>
          <w:t xml:space="preserve">Write a program that calculates with how many zeroes the factorial of a given number </w:t>
        </w:r>
        <w:r w:rsidRPr="00F23158">
          <w:rPr>
            <w:rStyle w:val="CodeChar"/>
          </w:rPr>
          <w:t>n</w:t>
        </w:r>
        <w:r>
          <w:rPr>
            <w:lang w:val="en-US"/>
          </w:rPr>
          <w:t xml:space="preserve"> has at its </w:t>
        </w:r>
        <w:r w:rsidRPr="00F23158">
          <w:rPr>
            <w:lang w:val="en-US"/>
          </w:rPr>
          <w:t>end.</w:t>
        </w:r>
        <w:r>
          <w:rPr>
            <w:lang w:val="en-US"/>
          </w:rPr>
          <w:t xml:space="preserve"> Your program should work well for very big numbers, e.g. n=100000. </w:t>
        </w:r>
        <w:r w:rsidRPr="00F23158">
          <w:rPr>
            <w:lang w:val="en-US"/>
          </w:rPr>
          <w:t>Examples:</w:t>
        </w:r>
      </w:ins>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96"/>
        <w:gridCol w:w="2048"/>
        <w:gridCol w:w="2289"/>
      </w:tblGrid>
      <w:tr w:rsidR="007E65F7" w:rsidRPr="00D46CFA" w14:paraId="69410836" w14:textId="77777777" w:rsidTr="004B6523">
        <w:trPr>
          <w:ins w:id="528" w:author="Comparison" w:date="2016-03-11T22:42:00Z"/>
        </w:trPr>
        <w:tc>
          <w:tcPr>
            <w:tcW w:w="896" w:type="dxa"/>
            <w:shd w:val="clear" w:color="auto" w:fill="D9D9D9" w:themeFill="background1" w:themeFillShade="D9"/>
            <w:vAlign w:val="center"/>
          </w:tcPr>
          <w:p w14:paraId="4348DC32" w14:textId="77777777" w:rsidR="007E65F7" w:rsidRPr="00164678" w:rsidRDefault="00A16967" w:rsidP="00BD50F9">
            <w:pPr>
              <w:jc w:val="center"/>
              <w:rPr>
                <w:ins w:id="529" w:author="Comparison" w:date="2016-03-11T22:42:00Z"/>
                <w:b/>
              </w:rPr>
            </w:pPr>
            <w:ins w:id="530" w:author="Comparison" w:date="2016-03-11T22:42:00Z">
              <w:r>
                <w:rPr>
                  <w:b/>
                </w:rPr>
                <w:t>N</w:t>
              </w:r>
            </w:ins>
          </w:p>
        </w:tc>
        <w:tc>
          <w:tcPr>
            <w:tcW w:w="2048" w:type="dxa"/>
            <w:shd w:val="clear" w:color="auto" w:fill="D9D9D9" w:themeFill="background1" w:themeFillShade="D9"/>
            <w:vAlign w:val="center"/>
          </w:tcPr>
          <w:p w14:paraId="5D345203" w14:textId="77777777" w:rsidR="007E65F7" w:rsidRPr="00D46CFA" w:rsidRDefault="004B6523" w:rsidP="00BD50F9">
            <w:pPr>
              <w:jc w:val="center"/>
              <w:rPr>
                <w:ins w:id="531" w:author="Comparison" w:date="2016-03-11T22:42:00Z"/>
                <w:b/>
                <w:noProof/>
              </w:rPr>
            </w:pPr>
            <w:ins w:id="532" w:author="Comparison" w:date="2016-03-11T22:42:00Z">
              <w:r>
                <w:rPr>
                  <w:b/>
                  <w:noProof/>
                </w:rPr>
                <w:t xml:space="preserve">trailing </w:t>
              </w:r>
              <w:r w:rsidR="007E65F7">
                <w:rPr>
                  <w:b/>
                  <w:noProof/>
                </w:rPr>
                <w:t>zeroes of n!</w:t>
              </w:r>
            </w:ins>
          </w:p>
        </w:tc>
        <w:tc>
          <w:tcPr>
            <w:tcW w:w="2289" w:type="dxa"/>
            <w:shd w:val="clear" w:color="auto" w:fill="D9D9D9" w:themeFill="background1" w:themeFillShade="D9"/>
          </w:tcPr>
          <w:p w14:paraId="3B3B33DA" w14:textId="77777777" w:rsidR="007E65F7" w:rsidRDefault="007E65F7" w:rsidP="00BD50F9">
            <w:pPr>
              <w:jc w:val="center"/>
              <w:rPr>
                <w:ins w:id="533" w:author="Comparison" w:date="2016-03-11T22:42:00Z"/>
                <w:b/>
                <w:noProof/>
              </w:rPr>
            </w:pPr>
            <w:ins w:id="534" w:author="Comparison" w:date="2016-03-11T22:42:00Z">
              <w:r>
                <w:rPr>
                  <w:b/>
                  <w:noProof/>
                </w:rPr>
                <w:t>explaination</w:t>
              </w:r>
            </w:ins>
          </w:p>
        </w:tc>
      </w:tr>
      <w:tr w:rsidR="007E65F7" w:rsidRPr="0087640F" w14:paraId="45E198F8" w14:textId="77777777" w:rsidTr="004B6523">
        <w:trPr>
          <w:ins w:id="535" w:author="Comparison" w:date="2016-03-11T22:42:00Z"/>
        </w:trPr>
        <w:tc>
          <w:tcPr>
            <w:tcW w:w="896" w:type="dxa"/>
            <w:vAlign w:val="center"/>
          </w:tcPr>
          <w:p w14:paraId="7EE4ED89" w14:textId="77777777" w:rsidR="007E65F7" w:rsidRPr="00F4687F" w:rsidRDefault="007E65F7" w:rsidP="00BD50F9">
            <w:pPr>
              <w:jc w:val="center"/>
              <w:rPr>
                <w:ins w:id="536" w:author="Comparison" w:date="2016-03-11T22:42:00Z"/>
                <w:rFonts w:ascii="Consolas" w:hAnsi="Consolas" w:cs="Consolas"/>
              </w:rPr>
            </w:pPr>
            <w:ins w:id="537" w:author="Comparison" w:date="2016-03-11T22:42:00Z">
              <w:r>
                <w:rPr>
                  <w:rFonts w:ascii="Consolas" w:hAnsi="Consolas" w:cs="Consolas"/>
                </w:rPr>
                <w:t>10</w:t>
              </w:r>
            </w:ins>
          </w:p>
        </w:tc>
        <w:tc>
          <w:tcPr>
            <w:tcW w:w="2048" w:type="dxa"/>
            <w:vAlign w:val="center"/>
          </w:tcPr>
          <w:p w14:paraId="2F798C85" w14:textId="77777777" w:rsidR="007E65F7" w:rsidRPr="0087640F" w:rsidRDefault="007E65F7" w:rsidP="00BD50F9">
            <w:pPr>
              <w:rPr>
                <w:ins w:id="538" w:author="Comparison" w:date="2016-03-11T22:42:00Z"/>
                <w:rFonts w:ascii="Consolas" w:hAnsi="Consolas" w:cs="Consolas"/>
              </w:rPr>
            </w:pPr>
            <w:ins w:id="539" w:author="Comparison" w:date="2016-03-11T22:42:00Z">
              <w:r>
                <w:rPr>
                  <w:rFonts w:ascii="Consolas" w:hAnsi="Consolas" w:cs="Consolas"/>
                </w:rPr>
                <w:t>2</w:t>
              </w:r>
            </w:ins>
          </w:p>
        </w:tc>
        <w:tc>
          <w:tcPr>
            <w:tcW w:w="2289" w:type="dxa"/>
          </w:tcPr>
          <w:p w14:paraId="65108595" w14:textId="77777777" w:rsidR="007E65F7" w:rsidRPr="0087640F" w:rsidRDefault="007E65F7" w:rsidP="00BD50F9">
            <w:pPr>
              <w:rPr>
                <w:ins w:id="540" w:author="Comparison" w:date="2016-03-11T22:42:00Z"/>
                <w:rFonts w:ascii="Consolas" w:hAnsi="Consolas" w:cs="Consolas"/>
              </w:rPr>
            </w:pPr>
            <w:ins w:id="541" w:author="Comparison" w:date="2016-03-11T22:42:00Z">
              <w:r w:rsidRPr="00F23158">
                <w:rPr>
                  <w:rFonts w:ascii="Consolas" w:hAnsi="Consolas" w:cs="Consolas"/>
                </w:rPr>
                <w:t>36288</w:t>
              </w:r>
              <w:r w:rsidRPr="00F23158">
                <w:rPr>
                  <w:rFonts w:ascii="Consolas" w:hAnsi="Consolas" w:cs="Consolas"/>
                  <w:b/>
                  <w:bCs/>
                </w:rPr>
                <w:t>00</w:t>
              </w:r>
            </w:ins>
          </w:p>
        </w:tc>
      </w:tr>
      <w:tr w:rsidR="007E65F7" w:rsidRPr="0087640F" w14:paraId="7E86AC34" w14:textId="77777777" w:rsidTr="004B6523">
        <w:trPr>
          <w:ins w:id="542" w:author="Comparison" w:date="2016-03-11T22:42:00Z"/>
        </w:trPr>
        <w:tc>
          <w:tcPr>
            <w:tcW w:w="896" w:type="dxa"/>
            <w:vAlign w:val="center"/>
          </w:tcPr>
          <w:p w14:paraId="7AB634E3" w14:textId="77777777" w:rsidR="007E65F7" w:rsidRDefault="007E65F7" w:rsidP="00BD50F9">
            <w:pPr>
              <w:jc w:val="center"/>
              <w:rPr>
                <w:ins w:id="543" w:author="Comparison" w:date="2016-03-11T22:42:00Z"/>
                <w:rFonts w:ascii="Consolas" w:hAnsi="Consolas" w:cs="Consolas"/>
              </w:rPr>
            </w:pPr>
            <w:ins w:id="544" w:author="Comparison" w:date="2016-03-11T22:42:00Z">
              <w:r>
                <w:rPr>
                  <w:rFonts w:ascii="Consolas" w:hAnsi="Consolas" w:cs="Consolas"/>
                </w:rPr>
                <w:t>20</w:t>
              </w:r>
            </w:ins>
          </w:p>
        </w:tc>
        <w:tc>
          <w:tcPr>
            <w:tcW w:w="2048" w:type="dxa"/>
            <w:vAlign w:val="center"/>
          </w:tcPr>
          <w:p w14:paraId="3B17DDA7" w14:textId="77777777" w:rsidR="007E65F7" w:rsidRDefault="007E65F7" w:rsidP="00BD50F9">
            <w:pPr>
              <w:rPr>
                <w:ins w:id="545" w:author="Comparison" w:date="2016-03-11T22:42:00Z"/>
                <w:rFonts w:ascii="Consolas" w:hAnsi="Consolas" w:cs="Consolas"/>
              </w:rPr>
            </w:pPr>
            <w:ins w:id="546" w:author="Comparison" w:date="2016-03-11T22:42:00Z">
              <w:r>
                <w:rPr>
                  <w:rFonts w:ascii="Consolas" w:hAnsi="Consolas" w:cs="Consolas"/>
                </w:rPr>
                <w:t>4</w:t>
              </w:r>
            </w:ins>
          </w:p>
        </w:tc>
        <w:tc>
          <w:tcPr>
            <w:tcW w:w="2289" w:type="dxa"/>
          </w:tcPr>
          <w:p w14:paraId="1D9F2CCE" w14:textId="77777777" w:rsidR="007E65F7" w:rsidRPr="00F23158" w:rsidRDefault="007E65F7" w:rsidP="00BD50F9">
            <w:pPr>
              <w:rPr>
                <w:ins w:id="547" w:author="Comparison" w:date="2016-03-11T22:42:00Z"/>
                <w:rFonts w:ascii="Consolas" w:hAnsi="Consolas" w:cs="Consolas"/>
              </w:rPr>
            </w:pPr>
            <w:ins w:id="548" w:author="Comparison" w:date="2016-03-11T22:42:00Z">
              <w:r w:rsidRPr="00F23158">
                <w:t>243290200817664</w:t>
              </w:r>
              <w:r w:rsidRPr="00F23158">
                <w:rPr>
                  <w:b/>
                </w:rPr>
                <w:t>0000</w:t>
              </w:r>
            </w:ins>
          </w:p>
        </w:tc>
      </w:tr>
      <w:tr w:rsidR="007E65F7" w:rsidRPr="0087640F" w14:paraId="4466C421" w14:textId="77777777" w:rsidTr="004B6523">
        <w:trPr>
          <w:ins w:id="549" w:author="Comparison" w:date="2016-03-11T22:42:00Z"/>
        </w:trPr>
        <w:tc>
          <w:tcPr>
            <w:tcW w:w="896" w:type="dxa"/>
            <w:vAlign w:val="center"/>
          </w:tcPr>
          <w:p w14:paraId="0F895123" w14:textId="77777777" w:rsidR="007E65F7" w:rsidRDefault="007E65F7" w:rsidP="00BD50F9">
            <w:pPr>
              <w:jc w:val="center"/>
              <w:rPr>
                <w:ins w:id="550" w:author="Comparison" w:date="2016-03-11T22:42:00Z"/>
                <w:rFonts w:ascii="Consolas" w:hAnsi="Consolas" w:cs="Consolas"/>
              </w:rPr>
            </w:pPr>
            <w:ins w:id="551" w:author="Comparison" w:date="2016-03-11T22:42:00Z">
              <w:r>
                <w:rPr>
                  <w:rFonts w:ascii="Consolas" w:hAnsi="Consolas" w:cs="Consolas"/>
                </w:rPr>
                <w:t>100000</w:t>
              </w:r>
            </w:ins>
          </w:p>
        </w:tc>
        <w:tc>
          <w:tcPr>
            <w:tcW w:w="2048" w:type="dxa"/>
            <w:vAlign w:val="center"/>
          </w:tcPr>
          <w:p w14:paraId="21FA6423" w14:textId="77777777" w:rsidR="007E65F7" w:rsidRPr="00BA2EB3" w:rsidRDefault="007E65F7" w:rsidP="00BD50F9">
            <w:pPr>
              <w:rPr>
                <w:ins w:id="552" w:author="Comparison" w:date="2016-03-11T22:42:00Z"/>
                <w:rFonts w:ascii="Consolas" w:hAnsi="Consolas" w:cs="Consolas"/>
                <w:b/>
              </w:rPr>
            </w:pPr>
            <w:ins w:id="553" w:author="Comparison" w:date="2016-03-11T22:42:00Z">
              <w:r w:rsidRPr="00BA2EB3">
                <w:rPr>
                  <w:rFonts w:ascii="Consolas" w:hAnsi="Consolas" w:cs="Consolas"/>
                </w:rPr>
                <w:t>24999</w:t>
              </w:r>
            </w:ins>
          </w:p>
        </w:tc>
        <w:tc>
          <w:tcPr>
            <w:tcW w:w="2289" w:type="dxa"/>
          </w:tcPr>
          <w:p w14:paraId="1DE063F1" w14:textId="77777777" w:rsidR="007E65F7" w:rsidRPr="00F23158" w:rsidRDefault="007E65F7" w:rsidP="00BD50F9">
            <w:pPr>
              <w:rPr>
                <w:ins w:id="554" w:author="Comparison" w:date="2016-03-11T22:42:00Z"/>
              </w:rPr>
            </w:pPr>
            <w:ins w:id="555" w:author="Comparison" w:date="2016-03-11T22:42:00Z">
              <w:r>
                <w:t>think why</w:t>
              </w:r>
            </w:ins>
          </w:p>
        </w:tc>
      </w:tr>
    </w:tbl>
    <w:p w14:paraId="357F0CF1" w14:textId="77777777" w:rsidR="007E65F7" w:rsidRPr="00BD50F9" w:rsidRDefault="00204DFE" w:rsidP="007E65F7">
      <w:pPr>
        <w:pStyle w:val="Heading2"/>
        <w:rPr>
          <w:ins w:id="556" w:author="Comparison" w:date="2016-03-11T22:42:00Z"/>
        </w:rPr>
      </w:pPr>
      <w:ins w:id="557" w:author="Comparison" w:date="2016-03-11T22:42:00Z">
        <w:r w:rsidRPr="00BD50F9">
          <w:t>*</w:t>
        </w:r>
        <w:r w:rsidR="007E65F7" w:rsidRPr="00BD50F9">
          <w:t>* Spiral Matrix</w:t>
        </w:r>
      </w:ins>
    </w:p>
    <w:p w14:paraId="6620430E" w14:textId="77777777" w:rsidR="007E65F7" w:rsidRDefault="007E65F7" w:rsidP="007E65F7">
      <w:pPr>
        <w:rPr>
          <w:ins w:id="558" w:author="Comparison" w:date="2016-03-11T22:42:00Z"/>
          <w:bCs/>
          <w:lang w:val="en-US"/>
        </w:rPr>
      </w:pPr>
      <w:ins w:id="559" w:author="Comparison" w:date="2016-03-11T22:42:00Z">
        <w:r w:rsidRPr="003E5A6E">
          <w:rPr>
            <w:bCs/>
            <w:lang w:val="en-US"/>
          </w:rPr>
          <w:t xml:space="preserve">Write a program that reads from the console a positive integer number </w:t>
        </w:r>
        <w:r w:rsidRPr="00C53EE1">
          <w:rPr>
            <w:rStyle w:val="CodeChar"/>
          </w:rPr>
          <w:t>n</w:t>
        </w:r>
        <w:r w:rsidRPr="003E5A6E">
          <w:rPr>
            <w:bCs/>
            <w:lang w:val="en-US"/>
          </w:rPr>
          <w:t xml:space="preserve"> </w:t>
        </w:r>
        <w:r w:rsidRPr="00C53EE1">
          <w:rPr>
            <w:bCs/>
            <w:noProof/>
            <w:lang w:val="en-US"/>
          </w:rPr>
          <w:t xml:space="preserve">(1 ≤ </w:t>
        </w:r>
        <w:r w:rsidRPr="00C53EE1">
          <w:rPr>
            <w:rStyle w:val="CodeChar"/>
          </w:rPr>
          <w:t>n</w:t>
        </w:r>
        <w:r w:rsidRPr="00C53EE1">
          <w:rPr>
            <w:bCs/>
            <w:noProof/>
            <w:lang w:val="en-US"/>
          </w:rPr>
          <w:t xml:space="preserve"> ≤ 20</w:t>
        </w:r>
        <w:r w:rsidRPr="003E5A6E">
          <w:rPr>
            <w:bCs/>
            <w:lang w:val="en-US"/>
          </w:rPr>
          <w:t>) and</w:t>
        </w:r>
        <w:r>
          <w:rPr>
            <w:bCs/>
            <w:lang w:val="en-US"/>
          </w:rPr>
          <w:t xml:space="preserve"> </w:t>
        </w:r>
        <w:r w:rsidRPr="0029405C">
          <w:rPr>
            <w:b/>
            <w:bCs/>
            <w:lang w:val="en-US"/>
          </w:rPr>
          <w:t>prints a matrix</w:t>
        </w:r>
        <w:r w:rsidRPr="003E5A6E">
          <w:rPr>
            <w:bCs/>
            <w:lang w:val="en-US"/>
          </w:rPr>
          <w:t xml:space="preserve"> </w:t>
        </w:r>
        <w:r w:rsidR="00204DFE">
          <w:rPr>
            <w:bCs/>
            <w:lang w:val="en-US"/>
          </w:rPr>
          <w:t xml:space="preserve">holding the numbers from </w:t>
        </w:r>
        <w:r w:rsidR="00204DFE" w:rsidRPr="00204DFE">
          <w:rPr>
            <w:rStyle w:val="CodeChar"/>
          </w:rPr>
          <w:t>1</w:t>
        </w:r>
        <w:r w:rsidR="00204DFE">
          <w:rPr>
            <w:bCs/>
            <w:lang w:val="en-US"/>
          </w:rPr>
          <w:t xml:space="preserve"> to </w:t>
        </w:r>
        <w:r w:rsidR="00204DFE" w:rsidRPr="00204DFE">
          <w:rPr>
            <w:rStyle w:val="CodeChar"/>
          </w:rPr>
          <w:t>n</w:t>
        </w:r>
        <w:r w:rsidR="00204DFE">
          <w:rPr>
            <w:bCs/>
            <w:lang w:val="en-US"/>
          </w:rPr>
          <w:t>*</w:t>
        </w:r>
        <w:r w:rsidR="00204DFE" w:rsidRPr="00204DFE">
          <w:rPr>
            <w:rStyle w:val="CodeChar"/>
          </w:rPr>
          <w:t>n</w:t>
        </w:r>
        <w:r w:rsidR="00204DFE">
          <w:rPr>
            <w:bCs/>
            <w:lang w:val="en-US"/>
          </w:rPr>
          <w:t xml:space="preserve"> </w:t>
        </w:r>
        <w:r w:rsidR="00EB0EF6">
          <w:rPr>
            <w:bCs/>
            <w:lang w:val="en-US"/>
          </w:rPr>
          <w:t xml:space="preserve">in the form of </w:t>
        </w:r>
        <w:r w:rsidR="00EB0EF6" w:rsidRPr="00EB0EF6">
          <w:rPr>
            <w:b/>
            <w:bCs/>
            <w:lang w:val="en-US"/>
          </w:rPr>
          <w:t>square spiral</w:t>
        </w:r>
        <w:r w:rsidR="00EB0EF6">
          <w:rPr>
            <w:bCs/>
            <w:lang w:val="en-US"/>
          </w:rPr>
          <w:t xml:space="preserve"> </w:t>
        </w:r>
        <w:r w:rsidRPr="003E5A6E">
          <w:rPr>
            <w:bCs/>
            <w:lang w:val="en-US"/>
          </w:rPr>
          <w:t xml:space="preserve">like </w:t>
        </w:r>
        <w:r>
          <w:rPr>
            <w:bCs/>
            <w:lang w:val="en-US"/>
          </w:rPr>
          <w:t>in the examples below. Examples:</w:t>
        </w:r>
      </w:ins>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3"/>
        <w:gridCol w:w="938"/>
        <w:gridCol w:w="358"/>
        <w:gridCol w:w="496"/>
        <w:gridCol w:w="868"/>
        <w:gridCol w:w="338"/>
        <w:gridCol w:w="502"/>
        <w:gridCol w:w="1501"/>
      </w:tblGrid>
      <w:tr w:rsidR="007E65F7" w:rsidRPr="00D46CFA" w14:paraId="139F0D06" w14:textId="77777777" w:rsidTr="007E65F7">
        <w:trPr>
          <w:ins w:id="560" w:author="Comparison" w:date="2016-03-11T22:42:00Z"/>
        </w:trPr>
        <w:tc>
          <w:tcPr>
            <w:tcW w:w="523" w:type="dxa"/>
            <w:shd w:val="clear" w:color="auto" w:fill="D9D9D9" w:themeFill="background1" w:themeFillShade="D9"/>
            <w:vAlign w:val="center"/>
          </w:tcPr>
          <w:p w14:paraId="7EB95131" w14:textId="77777777" w:rsidR="007E65F7" w:rsidRPr="00164678" w:rsidRDefault="007E65F7" w:rsidP="00BD50F9">
            <w:pPr>
              <w:jc w:val="center"/>
              <w:rPr>
                <w:ins w:id="561" w:author="Comparison" w:date="2016-03-11T22:42:00Z"/>
                <w:b/>
              </w:rPr>
            </w:pPr>
            <w:ins w:id="562" w:author="Comparison" w:date="2016-03-11T22:42:00Z">
              <w:r>
                <w:rPr>
                  <w:b/>
                </w:rPr>
                <w:t>n</w:t>
              </w:r>
            </w:ins>
          </w:p>
        </w:tc>
        <w:tc>
          <w:tcPr>
            <w:tcW w:w="938" w:type="dxa"/>
            <w:shd w:val="clear" w:color="auto" w:fill="D9D9D9" w:themeFill="background1" w:themeFillShade="D9"/>
            <w:vAlign w:val="center"/>
          </w:tcPr>
          <w:p w14:paraId="266CAE3A" w14:textId="77777777" w:rsidR="007E65F7" w:rsidRPr="00D46CFA" w:rsidRDefault="007E65F7" w:rsidP="00BD50F9">
            <w:pPr>
              <w:jc w:val="center"/>
              <w:rPr>
                <w:ins w:id="563" w:author="Comparison" w:date="2016-03-11T22:42:00Z"/>
                <w:b/>
                <w:noProof/>
              </w:rPr>
            </w:pPr>
            <w:ins w:id="564" w:author="Comparison" w:date="2016-03-11T22:42:00Z">
              <w:r>
                <w:rPr>
                  <w:b/>
                  <w:noProof/>
                </w:rPr>
                <w:t>matrix</w:t>
              </w:r>
            </w:ins>
          </w:p>
        </w:tc>
        <w:tc>
          <w:tcPr>
            <w:tcW w:w="358" w:type="dxa"/>
            <w:vMerge w:val="restart"/>
            <w:tcBorders>
              <w:top w:val="nil"/>
            </w:tcBorders>
          </w:tcPr>
          <w:p w14:paraId="3264B06D" w14:textId="77777777" w:rsidR="007E65F7" w:rsidRDefault="007E65F7" w:rsidP="00BD50F9">
            <w:pPr>
              <w:jc w:val="center"/>
              <w:rPr>
                <w:ins w:id="565" w:author="Comparison" w:date="2016-03-11T22:42:00Z"/>
                <w:b/>
              </w:rPr>
            </w:pPr>
          </w:p>
        </w:tc>
        <w:tc>
          <w:tcPr>
            <w:tcW w:w="496" w:type="dxa"/>
            <w:shd w:val="clear" w:color="auto" w:fill="D9D9D9" w:themeFill="background1" w:themeFillShade="D9"/>
            <w:vAlign w:val="center"/>
          </w:tcPr>
          <w:p w14:paraId="5BD118C4" w14:textId="77777777" w:rsidR="007E65F7" w:rsidRPr="00164678" w:rsidRDefault="007E65F7" w:rsidP="00BD50F9">
            <w:pPr>
              <w:jc w:val="center"/>
              <w:rPr>
                <w:ins w:id="566" w:author="Comparison" w:date="2016-03-11T22:42:00Z"/>
                <w:b/>
              </w:rPr>
            </w:pPr>
            <w:ins w:id="567" w:author="Comparison" w:date="2016-03-11T22:42:00Z">
              <w:r>
                <w:rPr>
                  <w:b/>
                </w:rPr>
                <w:t>n</w:t>
              </w:r>
            </w:ins>
          </w:p>
        </w:tc>
        <w:tc>
          <w:tcPr>
            <w:tcW w:w="868" w:type="dxa"/>
            <w:shd w:val="clear" w:color="auto" w:fill="D9D9D9" w:themeFill="background1" w:themeFillShade="D9"/>
            <w:vAlign w:val="center"/>
          </w:tcPr>
          <w:p w14:paraId="7FB008DE" w14:textId="77777777" w:rsidR="007E65F7" w:rsidRPr="00D46CFA" w:rsidRDefault="007E65F7" w:rsidP="00BD50F9">
            <w:pPr>
              <w:jc w:val="center"/>
              <w:rPr>
                <w:ins w:id="568" w:author="Comparison" w:date="2016-03-11T22:42:00Z"/>
                <w:b/>
                <w:noProof/>
              </w:rPr>
            </w:pPr>
            <w:ins w:id="569" w:author="Comparison" w:date="2016-03-11T22:42:00Z">
              <w:r>
                <w:rPr>
                  <w:b/>
                  <w:noProof/>
                </w:rPr>
                <w:t>matrix</w:t>
              </w:r>
            </w:ins>
          </w:p>
        </w:tc>
        <w:tc>
          <w:tcPr>
            <w:tcW w:w="338" w:type="dxa"/>
            <w:vMerge w:val="restart"/>
            <w:tcBorders>
              <w:top w:val="nil"/>
              <w:bottom w:val="nil"/>
            </w:tcBorders>
            <w:shd w:val="clear" w:color="auto" w:fill="auto"/>
          </w:tcPr>
          <w:p w14:paraId="1F511B8B" w14:textId="77777777" w:rsidR="007E65F7" w:rsidRDefault="007E65F7" w:rsidP="00BD50F9">
            <w:pPr>
              <w:jc w:val="center"/>
              <w:rPr>
                <w:ins w:id="570" w:author="Comparison" w:date="2016-03-11T22:42:00Z"/>
                <w:b/>
              </w:rPr>
            </w:pPr>
          </w:p>
        </w:tc>
        <w:tc>
          <w:tcPr>
            <w:tcW w:w="502" w:type="dxa"/>
            <w:shd w:val="clear" w:color="auto" w:fill="D9D9D9" w:themeFill="background1" w:themeFillShade="D9"/>
            <w:vAlign w:val="center"/>
          </w:tcPr>
          <w:p w14:paraId="059A76BF" w14:textId="77777777" w:rsidR="007E65F7" w:rsidRPr="00164678" w:rsidRDefault="007E65F7" w:rsidP="00BD50F9">
            <w:pPr>
              <w:jc w:val="center"/>
              <w:rPr>
                <w:ins w:id="571" w:author="Comparison" w:date="2016-03-11T22:42:00Z"/>
                <w:b/>
              </w:rPr>
            </w:pPr>
            <w:ins w:id="572" w:author="Comparison" w:date="2016-03-11T22:42:00Z">
              <w:r>
                <w:rPr>
                  <w:b/>
                </w:rPr>
                <w:t>n</w:t>
              </w:r>
            </w:ins>
          </w:p>
        </w:tc>
        <w:tc>
          <w:tcPr>
            <w:tcW w:w="1501" w:type="dxa"/>
            <w:shd w:val="clear" w:color="auto" w:fill="D9D9D9" w:themeFill="background1" w:themeFillShade="D9"/>
            <w:vAlign w:val="center"/>
          </w:tcPr>
          <w:p w14:paraId="11CA294C" w14:textId="77777777" w:rsidR="007E65F7" w:rsidRPr="00D46CFA" w:rsidRDefault="007E65F7" w:rsidP="00BD50F9">
            <w:pPr>
              <w:jc w:val="center"/>
              <w:rPr>
                <w:ins w:id="573" w:author="Comparison" w:date="2016-03-11T22:42:00Z"/>
                <w:b/>
                <w:noProof/>
              </w:rPr>
            </w:pPr>
            <w:ins w:id="574" w:author="Comparison" w:date="2016-03-11T22:42:00Z">
              <w:r>
                <w:rPr>
                  <w:b/>
                  <w:noProof/>
                </w:rPr>
                <w:t>matrix</w:t>
              </w:r>
            </w:ins>
          </w:p>
        </w:tc>
      </w:tr>
      <w:tr w:rsidR="007E65F7" w:rsidRPr="0087640F" w14:paraId="62251611" w14:textId="77777777" w:rsidTr="007E65F7">
        <w:trPr>
          <w:ins w:id="575" w:author="Comparison" w:date="2016-03-11T22:42:00Z"/>
        </w:trPr>
        <w:tc>
          <w:tcPr>
            <w:tcW w:w="523" w:type="dxa"/>
            <w:vAlign w:val="center"/>
          </w:tcPr>
          <w:p w14:paraId="57C34C6F" w14:textId="77777777" w:rsidR="007E65F7" w:rsidRPr="00F4687F" w:rsidRDefault="007E65F7" w:rsidP="00BD50F9">
            <w:pPr>
              <w:jc w:val="center"/>
              <w:rPr>
                <w:ins w:id="576" w:author="Comparison" w:date="2016-03-11T22:42:00Z"/>
                <w:rFonts w:ascii="Consolas" w:hAnsi="Consolas" w:cs="Consolas"/>
              </w:rPr>
            </w:pPr>
            <w:ins w:id="577" w:author="Comparison" w:date="2016-03-11T22:42:00Z">
              <w:r>
                <w:rPr>
                  <w:rFonts w:ascii="Consolas" w:hAnsi="Consolas" w:cs="Consolas"/>
                </w:rPr>
                <w:t>2</w:t>
              </w:r>
            </w:ins>
          </w:p>
        </w:tc>
        <w:tc>
          <w:tcPr>
            <w:tcW w:w="938" w:type="dxa"/>
            <w:vAlign w:val="center"/>
          </w:tcPr>
          <w:p w14:paraId="7A58336F" w14:textId="77777777" w:rsidR="007E65F7" w:rsidRDefault="007E65F7" w:rsidP="00BD50F9">
            <w:pPr>
              <w:rPr>
                <w:ins w:id="578" w:author="Comparison" w:date="2016-03-11T22:42:00Z"/>
                <w:rFonts w:ascii="Consolas" w:hAnsi="Consolas" w:cs="Consolas"/>
              </w:rPr>
            </w:pPr>
            <w:ins w:id="579" w:author="Comparison" w:date="2016-03-11T22:42:00Z">
              <w:r>
                <w:rPr>
                  <w:rFonts w:ascii="Consolas" w:hAnsi="Consolas" w:cs="Consolas"/>
                </w:rPr>
                <w:t>1 2</w:t>
              </w:r>
            </w:ins>
          </w:p>
          <w:p w14:paraId="24BA25DB" w14:textId="77777777" w:rsidR="007E65F7" w:rsidRPr="0087640F" w:rsidRDefault="007E65F7" w:rsidP="00BD50F9">
            <w:pPr>
              <w:rPr>
                <w:ins w:id="580" w:author="Comparison" w:date="2016-03-11T22:42:00Z"/>
                <w:rFonts w:ascii="Consolas" w:hAnsi="Consolas" w:cs="Consolas"/>
              </w:rPr>
            </w:pPr>
            <w:ins w:id="581" w:author="Comparison" w:date="2016-03-11T22:42:00Z">
              <w:r>
                <w:rPr>
                  <w:rFonts w:ascii="Consolas" w:hAnsi="Consolas" w:cs="Consolas"/>
                </w:rPr>
                <w:t>4 3</w:t>
              </w:r>
            </w:ins>
          </w:p>
        </w:tc>
        <w:tc>
          <w:tcPr>
            <w:tcW w:w="358" w:type="dxa"/>
            <w:vMerge/>
            <w:tcBorders>
              <w:bottom w:val="nil"/>
            </w:tcBorders>
          </w:tcPr>
          <w:p w14:paraId="144B1834" w14:textId="77777777" w:rsidR="007E65F7" w:rsidRDefault="007E65F7" w:rsidP="00BD50F9">
            <w:pPr>
              <w:jc w:val="center"/>
              <w:rPr>
                <w:ins w:id="582" w:author="Comparison" w:date="2016-03-11T22:42:00Z"/>
                <w:rFonts w:ascii="Consolas" w:hAnsi="Consolas" w:cs="Consolas"/>
              </w:rPr>
            </w:pPr>
          </w:p>
        </w:tc>
        <w:tc>
          <w:tcPr>
            <w:tcW w:w="496" w:type="dxa"/>
            <w:vAlign w:val="center"/>
          </w:tcPr>
          <w:p w14:paraId="1FEC4DF9" w14:textId="77777777" w:rsidR="007E65F7" w:rsidRPr="00F4687F" w:rsidRDefault="007E65F7" w:rsidP="00BD50F9">
            <w:pPr>
              <w:jc w:val="center"/>
              <w:rPr>
                <w:ins w:id="583" w:author="Comparison" w:date="2016-03-11T22:42:00Z"/>
                <w:rFonts w:ascii="Consolas" w:hAnsi="Consolas" w:cs="Consolas"/>
              </w:rPr>
            </w:pPr>
            <w:ins w:id="584" w:author="Comparison" w:date="2016-03-11T22:42:00Z">
              <w:r>
                <w:rPr>
                  <w:rFonts w:ascii="Consolas" w:hAnsi="Consolas" w:cs="Consolas"/>
                </w:rPr>
                <w:t>3</w:t>
              </w:r>
            </w:ins>
          </w:p>
        </w:tc>
        <w:tc>
          <w:tcPr>
            <w:tcW w:w="868" w:type="dxa"/>
            <w:vAlign w:val="center"/>
          </w:tcPr>
          <w:p w14:paraId="4777FD15" w14:textId="77777777" w:rsidR="007E65F7" w:rsidRDefault="007E65F7" w:rsidP="00BD50F9">
            <w:pPr>
              <w:rPr>
                <w:ins w:id="585" w:author="Comparison" w:date="2016-03-11T22:42:00Z"/>
                <w:rFonts w:ascii="Consolas" w:hAnsi="Consolas" w:cs="Consolas"/>
              </w:rPr>
            </w:pPr>
            <w:ins w:id="586" w:author="Comparison" w:date="2016-03-11T22:42:00Z">
              <w:r>
                <w:rPr>
                  <w:rFonts w:ascii="Consolas" w:hAnsi="Consolas" w:cs="Consolas"/>
                </w:rPr>
                <w:t>1 2 3</w:t>
              </w:r>
            </w:ins>
          </w:p>
          <w:p w14:paraId="6134EE3C" w14:textId="77777777" w:rsidR="007E65F7" w:rsidRDefault="007E65F7" w:rsidP="00BD50F9">
            <w:pPr>
              <w:rPr>
                <w:ins w:id="587" w:author="Comparison" w:date="2016-03-11T22:42:00Z"/>
                <w:rFonts w:ascii="Consolas" w:hAnsi="Consolas" w:cs="Consolas"/>
              </w:rPr>
            </w:pPr>
            <w:ins w:id="588" w:author="Comparison" w:date="2016-03-11T22:42:00Z">
              <w:r>
                <w:rPr>
                  <w:rFonts w:ascii="Consolas" w:hAnsi="Consolas" w:cs="Consolas"/>
                </w:rPr>
                <w:t>8 9 4</w:t>
              </w:r>
            </w:ins>
          </w:p>
          <w:p w14:paraId="46A46B4F" w14:textId="77777777" w:rsidR="007E65F7" w:rsidRPr="0087640F" w:rsidRDefault="007E65F7" w:rsidP="007E65F7">
            <w:pPr>
              <w:rPr>
                <w:ins w:id="589" w:author="Comparison" w:date="2016-03-11T22:42:00Z"/>
                <w:rFonts w:ascii="Consolas" w:hAnsi="Consolas" w:cs="Consolas"/>
              </w:rPr>
            </w:pPr>
            <w:ins w:id="590" w:author="Comparison" w:date="2016-03-11T22:42:00Z">
              <w:r>
                <w:rPr>
                  <w:rFonts w:ascii="Consolas" w:hAnsi="Consolas" w:cs="Consolas"/>
                </w:rPr>
                <w:t>7 6 5</w:t>
              </w:r>
            </w:ins>
          </w:p>
        </w:tc>
        <w:tc>
          <w:tcPr>
            <w:tcW w:w="338" w:type="dxa"/>
            <w:vMerge/>
            <w:tcBorders>
              <w:bottom w:val="nil"/>
            </w:tcBorders>
            <w:shd w:val="clear" w:color="auto" w:fill="auto"/>
          </w:tcPr>
          <w:p w14:paraId="2CB584AD" w14:textId="77777777" w:rsidR="007E65F7" w:rsidRDefault="007E65F7" w:rsidP="00BD50F9">
            <w:pPr>
              <w:jc w:val="center"/>
              <w:rPr>
                <w:ins w:id="591" w:author="Comparison" w:date="2016-03-11T22:42:00Z"/>
                <w:rFonts w:ascii="Consolas" w:hAnsi="Consolas" w:cs="Consolas"/>
              </w:rPr>
            </w:pPr>
          </w:p>
        </w:tc>
        <w:tc>
          <w:tcPr>
            <w:tcW w:w="502" w:type="dxa"/>
            <w:vAlign w:val="center"/>
          </w:tcPr>
          <w:p w14:paraId="4AAFA58E" w14:textId="77777777" w:rsidR="007E65F7" w:rsidRPr="00F4687F" w:rsidRDefault="007E65F7" w:rsidP="00BD50F9">
            <w:pPr>
              <w:jc w:val="center"/>
              <w:rPr>
                <w:ins w:id="592" w:author="Comparison" w:date="2016-03-11T22:42:00Z"/>
                <w:rFonts w:ascii="Consolas" w:hAnsi="Consolas" w:cs="Consolas"/>
              </w:rPr>
            </w:pPr>
            <w:ins w:id="593" w:author="Comparison" w:date="2016-03-11T22:42:00Z">
              <w:r>
                <w:rPr>
                  <w:rFonts w:ascii="Consolas" w:hAnsi="Consolas" w:cs="Consolas"/>
                </w:rPr>
                <w:t>4</w:t>
              </w:r>
            </w:ins>
          </w:p>
        </w:tc>
        <w:tc>
          <w:tcPr>
            <w:tcW w:w="1501" w:type="dxa"/>
            <w:vAlign w:val="center"/>
          </w:tcPr>
          <w:p w14:paraId="4F6F2814" w14:textId="77777777" w:rsidR="007E65F7" w:rsidRDefault="007E65F7" w:rsidP="00BD50F9">
            <w:pPr>
              <w:rPr>
                <w:ins w:id="594" w:author="Comparison" w:date="2016-03-11T22:42:00Z"/>
                <w:rFonts w:ascii="Consolas" w:hAnsi="Consolas" w:cs="Consolas"/>
              </w:rPr>
            </w:pPr>
            <w:ins w:id="595" w:author="Comparison" w:date="2016-03-11T22:42:00Z">
              <w:r>
                <w:rPr>
                  <w:rFonts w:ascii="Consolas" w:hAnsi="Consolas" w:cs="Consolas"/>
                </w:rPr>
                <w:t>1  2  3  4</w:t>
              </w:r>
            </w:ins>
          </w:p>
          <w:p w14:paraId="76616BE4" w14:textId="77777777" w:rsidR="007E65F7" w:rsidRDefault="007E65F7" w:rsidP="00BD50F9">
            <w:pPr>
              <w:rPr>
                <w:ins w:id="596" w:author="Comparison" w:date="2016-03-11T22:42:00Z"/>
                <w:rFonts w:ascii="Consolas" w:hAnsi="Consolas" w:cs="Consolas"/>
              </w:rPr>
            </w:pPr>
            <w:ins w:id="597" w:author="Comparison" w:date="2016-03-11T22:42:00Z">
              <w:r>
                <w:rPr>
                  <w:rFonts w:ascii="Consolas" w:hAnsi="Consolas" w:cs="Consolas"/>
                </w:rPr>
                <w:t>12 13 14 5</w:t>
              </w:r>
            </w:ins>
          </w:p>
          <w:p w14:paraId="127507DC" w14:textId="77777777" w:rsidR="007E65F7" w:rsidRDefault="007E65F7" w:rsidP="00BD50F9">
            <w:pPr>
              <w:rPr>
                <w:ins w:id="598" w:author="Comparison" w:date="2016-03-11T22:42:00Z"/>
                <w:rFonts w:ascii="Consolas" w:hAnsi="Consolas" w:cs="Consolas"/>
              </w:rPr>
            </w:pPr>
            <w:ins w:id="599" w:author="Comparison" w:date="2016-03-11T22:42:00Z">
              <w:r>
                <w:rPr>
                  <w:rFonts w:ascii="Consolas" w:hAnsi="Consolas" w:cs="Consolas"/>
                </w:rPr>
                <w:t xml:space="preserve">11 </w:t>
              </w:r>
              <w:r w:rsidR="00204DFE">
                <w:rPr>
                  <w:rFonts w:ascii="Consolas" w:hAnsi="Consolas" w:cs="Consolas"/>
                </w:rPr>
                <w:t>16</w:t>
              </w:r>
              <w:r>
                <w:rPr>
                  <w:rFonts w:ascii="Consolas" w:hAnsi="Consolas" w:cs="Consolas"/>
                </w:rPr>
                <w:t xml:space="preserve"> </w:t>
              </w:r>
              <w:r w:rsidR="00204DFE">
                <w:rPr>
                  <w:rFonts w:ascii="Consolas" w:hAnsi="Consolas" w:cs="Consolas"/>
                </w:rPr>
                <w:t>1</w:t>
              </w:r>
              <w:r>
                <w:rPr>
                  <w:rFonts w:ascii="Consolas" w:hAnsi="Consolas" w:cs="Consolas"/>
                </w:rPr>
                <w:t>5 6</w:t>
              </w:r>
            </w:ins>
          </w:p>
          <w:p w14:paraId="2EBB4A7B" w14:textId="77777777" w:rsidR="007E65F7" w:rsidRPr="0087640F" w:rsidRDefault="007E65F7" w:rsidP="007E65F7">
            <w:pPr>
              <w:rPr>
                <w:ins w:id="600" w:author="Comparison" w:date="2016-03-11T22:42:00Z"/>
                <w:rFonts w:ascii="Consolas" w:hAnsi="Consolas" w:cs="Consolas"/>
              </w:rPr>
            </w:pPr>
            <w:ins w:id="601" w:author="Comparison" w:date="2016-03-11T22:42:00Z">
              <w:r>
                <w:rPr>
                  <w:rFonts w:ascii="Consolas" w:hAnsi="Consolas" w:cs="Consolas"/>
                </w:rPr>
                <w:t xml:space="preserve">10 9 </w:t>
              </w:r>
              <w:r w:rsidR="00204DFE">
                <w:rPr>
                  <w:rFonts w:ascii="Consolas" w:hAnsi="Consolas" w:cs="Consolas"/>
                </w:rPr>
                <w:t xml:space="preserve"> </w:t>
              </w:r>
              <w:r>
                <w:rPr>
                  <w:rFonts w:ascii="Consolas" w:hAnsi="Consolas" w:cs="Consolas"/>
                </w:rPr>
                <w:t>8</w:t>
              </w:r>
              <w:r w:rsidR="00204DFE">
                <w:rPr>
                  <w:rFonts w:ascii="Consolas" w:hAnsi="Consolas" w:cs="Consolas"/>
                </w:rPr>
                <w:t xml:space="preserve"> </w:t>
              </w:r>
              <w:r>
                <w:rPr>
                  <w:rFonts w:ascii="Consolas" w:hAnsi="Consolas" w:cs="Consolas"/>
                </w:rPr>
                <w:t xml:space="preserve"> 7</w:t>
              </w:r>
            </w:ins>
          </w:p>
        </w:tc>
      </w:tr>
    </w:tbl>
    <w:p w14:paraId="43CC6BA8" w14:textId="77777777" w:rsidR="00D27F42" w:rsidRDefault="00D27F42" w:rsidP="00C53EE1">
      <w:pPr>
        <w:rPr>
          <w:ins w:id="602" w:author="Comparison" w:date="2016-03-11T22:42:00Z"/>
          <w:lang w:val="en-US"/>
        </w:rPr>
      </w:pPr>
    </w:p>
    <w:p w14:paraId="144AF1F0" w14:textId="77777777" w:rsidR="00C93AA6" w:rsidRDefault="00C93AA6" w:rsidP="00C93AA6">
      <w:pPr>
        <w:pStyle w:val="Heading1"/>
        <w:rPr>
          <w:ins w:id="603" w:author="Comparison" w:date="2016-03-11T22:42:00Z"/>
          <w:lang w:val="en-US"/>
        </w:rPr>
      </w:pPr>
      <w:ins w:id="604" w:author="Comparison" w:date="2016-03-11T22:42:00Z">
        <w:r>
          <w:rPr>
            <w:lang w:val="en-US"/>
          </w:rPr>
          <w:t xml:space="preserve">Exam problems.** </w:t>
        </w:r>
      </w:ins>
    </w:p>
    <w:p w14:paraId="1A3038DD" w14:textId="77777777" w:rsidR="00C93AA6" w:rsidRPr="00447170" w:rsidRDefault="00C93AA6" w:rsidP="00C93AA6">
      <w:pPr>
        <w:rPr>
          <w:ins w:id="605" w:author="Comparison" w:date="2016-03-11T22:42:00Z"/>
          <w:b/>
          <w:lang w:val="en-US"/>
        </w:rPr>
      </w:pPr>
      <w:ins w:id="606" w:author="Comparison" w:date="2016-03-11T22:42:00Z">
        <w:r w:rsidRPr="00447170">
          <w:rPr>
            <w:b/>
            <w:lang w:val="en-US"/>
          </w:rPr>
          <w:t xml:space="preserve">All of the problems below are given from Variant </w:t>
        </w:r>
        <w:r>
          <w:rPr>
            <w:b/>
            <w:lang w:val="en-US"/>
          </w:rPr>
          <w:t>6</w:t>
        </w:r>
        <w:r w:rsidRPr="00447170">
          <w:rPr>
            <w:b/>
            <w:lang w:val="en-US"/>
          </w:rPr>
          <w:t xml:space="preserve"> of C# Basics Practical Exam (1</w:t>
        </w:r>
        <w:r>
          <w:rPr>
            <w:b/>
            <w:lang w:val="en-US"/>
          </w:rPr>
          <w:t xml:space="preserve">2 </w:t>
        </w:r>
        <w:r w:rsidRPr="00447170">
          <w:rPr>
            <w:b/>
            <w:lang w:val="en-US"/>
          </w:rPr>
          <w:t xml:space="preserve">April 2014 </w:t>
        </w:r>
        <w:r>
          <w:rPr>
            <w:b/>
            <w:lang w:val="en-US"/>
          </w:rPr>
          <w:t>Evening</w:t>
        </w:r>
        <w:r w:rsidRPr="00447170">
          <w:rPr>
            <w:b/>
            <w:lang w:val="en-US"/>
          </w:rPr>
          <w:t xml:space="preserve">).  You can submit your solutions </w:t>
        </w:r>
        <w:r w:rsidR="00310E35">
          <w:fldChar w:fldCharType="begin"/>
        </w:r>
        <w:r w:rsidR="00310E35">
          <w:instrText xml:space="preserve"> HYPERLINK "http://judge.softuni.bg/Contests/7/CSharp-Basics-Exam-12-April-2014-Evening" </w:instrText>
        </w:r>
        <w:r w:rsidR="00310E35">
          <w:fldChar w:fldCharType="separate"/>
        </w:r>
        <w:r w:rsidRPr="00447170">
          <w:rPr>
            <w:rStyle w:val="Hyperlink"/>
            <w:b/>
            <w:lang w:val="en-US"/>
          </w:rPr>
          <w:t>HERE</w:t>
        </w:r>
        <w:r w:rsidR="00310E35">
          <w:rPr>
            <w:rStyle w:val="Hyperlink"/>
            <w:b/>
            <w:lang w:val="en-US"/>
          </w:rPr>
          <w:fldChar w:fldCharType="end"/>
        </w:r>
        <w:r w:rsidRPr="00447170">
          <w:rPr>
            <w:b/>
            <w:lang w:val="en-US"/>
          </w:rPr>
          <w:t>.</w:t>
        </w:r>
      </w:ins>
    </w:p>
    <w:p w14:paraId="4702445C" w14:textId="77777777" w:rsidR="00C93AA6" w:rsidRDefault="00C93AA6" w:rsidP="00C93AA6">
      <w:pPr>
        <w:rPr>
          <w:ins w:id="607" w:author="Comparison" w:date="2016-03-11T22:42:00Z"/>
          <w:lang w:val="en-US"/>
        </w:rPr>
      </w:pPr>
      <w:ins w:id="608" w:author="Comparison" w:date="2016-03-11T22:42:00Z">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r w:rsidR="00310E35">
          <w:fldChar w:fldCharType="begin"/>
        </w:r>
        <w:r w:rsidR="00310E35">
          <w:instrText xml:space="preserve"> HYPERLINK "http://www.introprogramming.info/intro-csharp-book/read-online/" </w:instrText>
        </w:r>
        <w:r w:rsidR="00310E35">
          <w:fldChar w:fldCharType="separate"/>
        </w:r>
        <w:r w:rsidRPr="00B33A45">
          <w:rPr>
            <w:rStyle w:val="Hyperlink"/>
            <w:lang w:val="en-US"/>
          </w:rPr>
          <w:t>Fundamentals of computer programming with C#</w:t>
        </w:r>
        <w:r w:rsidR="00310E35">
          <w:rPr>
            <w:rStyle w:val="Hyperlink"/>
            <w:lang w:val="en-US"/>
          </w:rPr>
          <w:fldChar w:fldCharType="end"/>
        </w:r>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r w:rsidR="00310E35">
          <w:fldChar w:fldCharType="begin"/>
        </w:r>
        <w:r w:rsidR="00310E35">
          <w:instrText xml:space="preserve"> HYPERLINK "https://softuni.bg/downloads/svn/csharp-basics</w:instrText>
        </w:r>
        <w:r w:rsidR="00310E35">
          <w:instrText xml:space="preserve">/Feb-2014/9.%20CSharp-Basics-Exam-April-2014-Variant-1.zip" </w:instrText>
        </w:r>
        <w:r w:rsidR="00310E35">
          <w:fldChar w:fldCharType="separate"/>
        </w:r>
        <w:r w:rsidRPr="008837E0">
          <w:rPr>
            <w:rStyle w:val="Hyperlink"/>
            <w:lang w:val="en-US"/>
          </w:rPr>
          <w:t>here</w:t>
        </w:r>
        <w:r w:rsidR="00310E35">
          <w:rPr>
            <w:rStyle w:val="Hyperlink"/>
            <w:lang w:val="en-US"/>
          </w:rPr>
          <w:fldChar w:fldCharType="end"/>
        </w:r>
        <w:r>
          <w:rPr>
            <w:lang w:val="en-US"/>
          </w:rPr>
          <w:t xml:space="preserve"> or check all </w:t>
        </w:r>
        <w:r w:rsidR="00310E35">
          <w:fldChar w:fldCharType="begin"/>
        </w:r>
        <w:r w:rsidR="00310E35">
          <w:instrText xml:space="preserve"> HYPERLINK "https://softuni.bg/trainings/coursesinstances/details/2" </w:instrText>
        </w:r>
        <w:r w:rsidR="00310E35">
          <w:fldChar w:fldCharType="separate"/>
        </w:r>
        <w:r w:rsidRPr="008837E0">
          <w:rPr>
            <w:rStyle w:val="Hyperlink"/>
            <w:lang w:val="en-US"/>
          </w:rPr>
          <w:t>previous exams</w:t>
        </w:r>
        <w:r w:rsidR="00310E35">
          <w:rPr>
            <w:rStyle w:val="Hyperlink"/>
            <w:lang w:val="en-US"/>
          </w:rPr>
          <w:fldChar w:fldCharType="end"/>
        </w:r>
        <w:r>
          <w:rPr>
            <w:lang w:val="en-US"/>
          </w:rPr>
          <w:t xml:space="preserve"> (scroll down to the bottom of the page). You can also test your solutions in our automated </w:t>
        </w:r>
        <w:r w:rsidR="00310E35">
          <w:fldChar w:fldCharType="begin"/>
        </w:r>
        <w:r w:rsidR="00310E35">
          <w:instrText xml:space="preserve"> HYPERLINK "http://judge.softuni.bg/Contests/2/CSharp-Basics-Exam-10-April-2014-Morning" </w:instrText>
        </w:r>
        <w:r w:rsidR="00310E35">
          <w:fldChar w:fldCharType="separate"/>
        </w:r>
        <w:r w:rsidRPr="004D10D1">
          <w:rPr>
            <w:rStyle w:val="Hyperlink"/>
            <w:lang w:val="en-US"/>
          </w:rPr>
          <w:t>judge system</w:t>
        </w:r>
        <w:r w:rsidR="00310E35">
          <w:rPr>
            <w:rStyle w:val="Hyperlink"/>
            <w:lang w:val="en-US"/>
          </w:rPr>
          <w:fldChar w:fldCharType="end"/>
        </w:r>
        <w:r>
          <w:rPr>
            <w:lang w:val="en-US"/>
          </w:rPr>
          <w:t xml:space="preserve"> to see if you pass all tests. </w:t>
        </w:r>
      </w:ins>
    </w:p>
    <w:p w14:paraId="3D05619A" w14:textId="77777777" w:rsidR="00C93AA6" w:rsidRPr="00AD70C4" w:rsidRDefault="00C93AA6" w:rsidP="00C93AA6">
      <w:pPr>
        <w:pStyle w:val="Heading2"/>
        <w:rPr>
          <w:ins w:id="609" w:author="Comparison" w:date="2016-03-11T22:42:00Z"/>
        </w:rPr>
      </w:pPr>
      <w:ins w:id="610" w:author="Comparison" w:date="2016-03-11T22:42:00Z">
        <w:r>
          <w:t xml:space="preserve">** </w:t>
        </w:r>
        <w:r w:rsidRPr="00AD70C4">
          <w:t xml:space="preserve">– </w:t>
        </w:r>
        <w:r>
          <w:t>Exam</w:t>
        </w:r>
        <w:r w:rsidRPr="00AD70C4">
          <w:t xml:space="preserve"> Schedule</w:t>
        </w:r>
      </w:ins>
    </w:p>
    <w:p w14:paraId="127E252B" w14:textId="77777777" w:rsidR="00C93AA6" w:rsidRDefault="00C93AA6" w:rsidP="00C93AA6">
      <w:pPr>
        <w:rPr>
          <w:ins w:id="611" w:author="Comparison" w:date="2016-03-11T22:42:00Z"/>
          <w:lang w:val="en-US"/>
        </w:rPr>
      </w:pPr>
      <w:ins w:id="612" w:author="Comparison" w:date="2016-03-11T22:42:00Z">
        <w:r>
          <w:rPr>
            <w:lang w:val="en-US"/>
          </w:rPr>
          <w:t xml:space="preserve">At SoftUni we have a new trainee Stamat, who is assigned to </w:t>
        </w:r>
        <w:r w:rsidRPr="00AD70C4">
          <w:rPr>
            <w:lang w:val="en-US"/>
          </w:rPr>
          <w:t xml:space="preserve">make </w:t>
        </w:r>
        <w:r w:rsidRPr="00D35C84">
          <w:rPr>
            <w:b/>
            <w:lang w:val="en-US"/>
          </w:rPr>
          <w:t>schedules for the entrance exams</w:t>
        </w:r>
        <w:r w:rsidRPr="00AD70C4">
          <w:rPr>
            <w:lang w:val="en-US"/>
          </w:rPr>
          <w:t xml:space="preserve">. Since today is his first day at work he is a little bit nervous and he is not working very fast. Unfortunately, it seems that he will not have enough time to make the schedule for the next </w:t>
        </w:r>
        <w:r>
          <w:rPr>
            <w:lang w:val="en-US"/>
          </w:rPr>
          <w:t>exam</w:t>
        </w:r>
        <w:r w:rsidRPr="00AD70C4">
          <w:rPr>
            <w:lang w:val="en-US"/>
          </w:rPr>
          <w:t xml:space="preserve"> and there is no one else to do the job … except you of course. You will be given </w:t>
        </w:r>
        <w:r w:rsidRPr="00D35C84">
          <w:rPr>
            <w:b/>
            <w:lang w:val="en-US"/>
          </w:rPr>
          <w:t>exam starting time</w:t>
        </w:r>
        <w:r>
          <w:rPr>
            <w:lang w:val="en-US"/>
          </w:rPr>
          <w:t xml:space="preserve"> in the standard 12-hour clock</w:t>
        </w:r>
        <w:r w:rsidRPr="00AD70C4">
          <w:rPr>
            <w:lang w:val="en-US"/>
          </w:rPr>
          <w:t xml:space="preserve"> (</w:t>
        </w:r>
        <w:r w:rsidRPr="00D35C84">
          <w:rPr>
            <w:b/>
            <w:lang w:val="en-US"/>
          </w:rPr>
          <w:t>hours</w:t>
        </w:r>
        <w:r w:rsidRPr="00AD70C4">
          <w:rPr>
            <w:lang w:val="en-US"/>
          </w:rPr>
          <w:t xml:space="preserve">, </w:t>
        </w:r>
        <w:r w:rsidRPr="00D35C84">
          <w:rPr>
            <w:b/>
            <w:lang w:val="en-US"/>
          </w:rPr>
          <w:t>minutes</w:t>
        </w:r>
        <w:r w:rsidRPr="00AD70C4">
          <w:rPr>
            <w:lang w:val="en-US"/>
          </w:rPr>
          <w:t xml:space="preserve"> and </w:t>
        </w:r>
        <w:r w:rsidRPr="00D35C84">
          <w:rPr>
            <w:b/>
            <w:lang w:val="en-US"/>
          </w:rPr>
          <w:t>part of the day</w:t>
        </w:r>
        <w:r w:rsidRPr="00AD70C4">
          <w:rPr>
            <w:lang w:val="en-US"/>
          </w:rPr>
          <w:t xml:space="preserve">) and </w:t>
        </w:r>
        <w:r w:rsidRPr="00D35C84">
          <w:rPr>
            <w:b/>
            <w:lang w:val="en-US"/>
          </w:rPr>
          <w:t>exam duration</w:t>
        </w:r>
        <w:r w:rsidRPr="00AD70C4">
          <w:rPr>
            <w:lang w:val="en-US"/>
          </w:rPr>
          <w:t xml:space="preserve"> (</w:t>
        </w:r>
        <w:r w:rsidRPr="00D35C84">
          <w:rPr>
            <w:b/>
            <w:lang w:val="en-US"/>
          </w:rPr>
          <w:t>hours</w:t>
        </w:r>
        <w:r w:rsidRPr="00AD70C4">
          <w:rPr>
            <w:lang w:val="en-US"/>
          </w:rPr>
          <w:t xml:space="preserve"> and </w:t>
        </w:r>
        <w:r w:rsidRPr="00D35C84">
          <w:rPr>
            <w:b/>
            <w:lang w:val="en-US"/>
          </w:rPr>
          <w:t>minutes</w:t>
        </w:r>
        <w:r w:rsidRPr="00AD70C4">
          <w:rPr>
            <w:lang w:val="en-US"/>
          </w:rPr>
          <w:t xml:space="preserve">). Your job is to write </w:t>
        </w:r>
        <w:r>
          <w:rPr>
            <w:lang w:val="en-US"/>
          </w:rPr>
          <w:t>a</w:t>
        </w:r>
        <w:r w:rsidRPr="00AD70C4">
          <w:rPr>
            <w:lang w:val="en-US"/>
          </w:rPr>
          <w:t xml:space="preserve"> program that calculates </w:t>
        </w:r>
        <w:r w:rsidRPr="00D35C84">
          <w:rPr>
            <w:b/>
            <w:lang w:val="en-US"/>
          </w:rPr>
          <w:t>at what time the exam ends</w:t>
        </w:r>
        <w:r w:rsidRPr="00AD70C4">
          <w:rPr>
            <w:lang w:val="en-US"/>
          </w:rPr>
          <w:t>.</w:t>
        </w:r>
      </w:ins>
    </w:p>
    <w:p w14:paraId="0C649C65" w14:textId="77777777" w:rsidR="00C93AA6" w:rsidRPr="00E77940" w:rsidRDefault="00C93AA6" w:rsidP="00C93AA6">
      <w:pPr>
        <w:spacing w:after="120"/>
        <w:rPr>
          <w:ins w:id="613" w:author="Comparison" w:date="2016-03-11T22:42:00Z"/>
          <w:rFonts w:eastAsia="MS Mincho"/>
          <w:lang w:val="en-US"/>
        </w:rPr>
      </w:pPr>
      <w:ins w:id="614" w:author="Comparison" w:date="2016-03-11T22:42:00Z">
        <w:r>
          <w:rPr>
            <w:lang w:val="en-US"/>
          </w:rPr>
          <w:t xml:space="preserve">* Note that the </w:t>
        </w:r>
        <w:r w:rsidRPr="00E77940">
          <w:rPr>
            <w:b/>
            <w:lang w:val="en-US"/>
          </w:rPr>
          <w:t>standard 12-hours clock</w:t>
        </w:r>
        <w:r>
          <w:rPr>
            <w:lang w:val="en-US"/>
          </w:rPr>
          <w:t xml:space="preserve"> uses the following arrangements of the hours of the day: 12AM (midnight), 1AM, 2AM, 3AM, 4AM, 5AM, 6AM, 7AM, 8AM, 9AM, 10AM, 11AM, 12PM (noon), 1PM, 2PM, 3PM, 4PM, 5PM, 6PM, 7PM, 8PM, 9PM, 10PM, 11PM, 12AM, 1AM, … (learn more at </w:t>
        </w:r>
        <w:r w:rsidR="00310E35">
          <w:fldChar w:fldCharType="begin"/>
        </w:r>
        <w:r w:rsidR="00310E35">
          <w:instrText xml:space="preserve"> HYPERLINK "http://e</w:instrText>
        </w:r>
        <w:r w:rsidR="00310E35">
          <w:instrText xml:space="preserve">n.wikipedia.org/wiki/12-hour_clock" </w:instrText>
        </w:r>
        <w:r w:rsidR="00310E35">
          <w:fldChar w:fldCharType="separate"/>
        </w:r>
        <w:r w:rsidRPr="00EB7650">
          <w:rPr>
            <w:rStyle w:val="Hyperlink"/>
            <w:lang w:val="en-US"/>
          </w:rPr>
          <w:t>http://en.wikipedia.org/wiki/12-hour_clock</w:t>
        </w:r>
        <w:r w:rsidR="00310E35">
          <w:rPr>
            <w:rStyle w:val="Hyperlink"/>
            <w:lang w:val="en-US"/>
          </w:rPr>
          <w:fldChar w:fldCharType="end"/>
        </w:r>
        <w:r>
          <w:rPr>
            <w:lang w:val="en-US"/>
          </w:rPr>
          <w:t>).</w:t>
        </w:r>
      </w:ins>
    </w:p>
    <w:p w14:paraId="0AD083E5" w14:textId="77777777" w:rsidR="00C93AA6" w:rsidRPr="00AD70C4" w:rsidRDefault="00C93AA6" w:rsidP="00C93AA6">
      <w:pPr>
        <w:pStyle w:val="Heading3"/>
        <w:rPr>
          <w:ins w:id="615" w:author="Comparison" w:date="2016-03-11T22:42:00Z"/>
        </w:rPr>
      </w:pPr>
      <w:ins w:id="616" w:author="Comparison" w:date="2016-03-11T22:42:00Z">
        <w:r w:rsidRPr="00AD70C4">
          <w:t>Input</w:t>
        </w:r>
      </w:ins>
    </w:p>
    <w:p w14:paraId="7C609A51" w14:textId="77777777" w:rsidR="00C93AA6" w:rsidRPr="00AD70C4" w:rsidRDefault="00C93AA6" w:rsidP="00C93AA6">
      <w:pPr>
        <w:rPr>
          <w:ins w:id="617" w:author="Comparison" w:date="2016-03-11T22:42:00Z"/>
          <w:lang w:val="en-US"/>
        </w:rPr>
      </w:pPr>
      <w:ins w:id="618" w:author="Comparison" w:date="2016-03-11T22:42:00Z">
        <w:r w:rsidRPr="00AD70C4">
          <w:rPr>
            <w:lang w:val="en-US"/>
          </w:rPr>
          <w:t>The input data should be read from the console.</w:t>
        </w:r>
        <w:r>
          <w:rPr>
            <w:lang w:val="en-US"/>
          </w:rPr>
          <w:t xml:space="preserve"> </w:t>
        </w:r>
        <w:r w:rsidRPr="00AD70C4">
          <w:rPr>
            <w:lang w:val="en-US"/>
          </w:rPr>
          <w:t>The</w:t>
        </w:r>
        <w:r>
          <w:rPr>
            <w:lang w:val="en-US"/>
          </w:rPr>
          <w:t xml:space="preserve"> input data consists of exactly 5 lines:</w:t>
        </w:r>
      </w:ins>
    </w:p>
    <w:p w14:paraId="210D031F" w14:textId="77777777" w:rsidR="00C93AA6" w:rsidRPr="00AD70C4" w:rsidRDefault="00C93AA6" w:rsidP="00C93AA6">
      <w:pPr>
        <w:pStyle w:val="ListParagraph"/>
        <w:numPr>
          <w:ilvl w:val="0"/>
          <w:numId w:val="28"/>
        </w:numPr>
        <w:rPr>
          <w:ins w:id="619" w:author="Comparison" w:date="2016-03-11T22:42:00Z"/>
          <w:lang w:val="en-US"/>
        </w:rPr>
      </w:pPr>
      <w:ins w:id="620" w:author="Comparison" w:date="2016-03-11T22:42:00Z">
        <w:r w:rsidRPr="00AD70C4">
          <w:rPr>
            <w:lang w:val="en-US"/>
          </w:rPr>
          <w:t xml:space="preserve">The first three lines are holding the </w:t>
        </w:r>
        <w:r>
          <w:rPr>
            <w:lang w:val="en-US"/>
          </w:rPr>
          <w:t>exam</w:t>
        </w:r>
        <w:r w:rsidRPr="00AD70C4">
          <w:rPr>
            <w:lang w:val="en-US"/>
          </w:rPr>
          <w:t xml:space="preserve"> start time: </w:t>
        </w:r>
        <w:r w:rsidRPr="00AD70C4">
          <w:rPr>
            <w:b/>
            <w:lang w:val="en-US"/>
          </w:rPr>
          <w:t>hour</w:t>
        </w:r>
        <w:r w:rsidRPr="00AD70C4">
          <w:rPr>
            <w:lang w:val="en-US"/>
          </w:rPr>
          <w:t>,</w:t>
        </w:r>
        <w:r w:rsidRPr="00AD70C4">
          <w:rPr>
            <w:b/>
            <w:lang w:val="en-US"/>
          </w:rPr>
          <w:t xml:space="preserve"> minutes </w:t>
        </w:r>
        <w:r w:rsidRPr="00AD70C4">
          <w:rPr>
            <w:lang w:val="en-US"/>
          </w:rPr>
          <w:t xml:space="preserve">and </w:t>
        </w:r>
        <w:r w:rsidRPr="00AD70C4">
          <w:rPr>
            <w:b/>
            <w:lang w:val="en-US"/>
          </w:rPr>
          <w:t>part of the day (AM or PM)</w:t>
        </w:r>
        <w:r w:rsidRPr="00AD70C4">
          <w:rPr>
            <w:lang w:val="en-US"/>
          </w:rPr>
          <w:t>.</w:t>
        </w:r>
      </w:ins>
    </w:p>
    <w:p w14:paraId="0B3D931B" w14:textId="77777777" w:rsidR="00C93AA6" w:rsidRPr="00AD70C4" w:rsidRDefault="00C93AA6" w:rsidP="00C93AA6">
      <w:pPr>
        <w:pStyle w:val="ListParagraph"/>
        <w:numPr>
          <w:ilvl w:val="0"/>
          <w:numId w:val="28"/>
        </w:numPr>
        <w:rPr>
          <w:ins w:id="621" w:author="Comparison" w:date="2016-03-11T22:42:00Z"/>
          <w:b/>
          <w:lang w:val="en-US"/>
        </w:rPr>
      </w:pPr>
      <w:ins w:id="622" w:author="Comparison" w:date="2016-03-11T22:42:00Z">
        <w:r w:rsidRPr="00AD70C4">
          <w:rPr>
            <w:lang w:val="en-US"/>
          </w:rPr>
          <w:t>The last two lines are holding two integer number</w:t>
        </w:r>
        <w:r>
          <w:rPr>
            <w:lang w:val="en-US"/>
          </w:rPr>
          <w:t>:</w:t>
        </w:r>
        <w:r w:rsidRPr="00AD70C4">
          <w:rPr>
            <w:lang w:val="en-US"/>
          </w:rPr>
          <w:t xml:space="preserve"> the </w:t>
        </w:r>
        <w:r>
          <w:rPr>
            <w:lang w:val="en-US"/>
          </w:rPr>
          <w:t>exam</w:t>
        </w:r>
        <w:r w:rsidRPr="00AD70C4">
          <w:rPr>
            <w:lang w:val="en-US"/>
          </w:rPr>
          <w:t xml:space="preserve"> </w:t>
        </w:r>
        <w:r w:rsidRPr="00247880">
          <w:rPr>
            <w:b/>
            <w:lang w:val="en-US"/>
          </w:rPr>
          <w:t>duration</w:t>
        </w:r>
        <w:r w:rsidRPr="00AD70C4">
          <w:rPr>
            <w:b/>
            <w:lang w:val="en-US"/>
          </w:rPr>
          <w:t xml:space="preserve"> hours </w:t>
        </w:r>
        <w:r w:rsidRPr="00AD70C4">
          <w:rPr>
            <w:lang w:val="en-US"/>
          </w:rPr>
          <w:t xml:space="preserve">and </w:t>
        </w:r>
        <w:r w:rsidRPr="00AD70C4">
          <w:rPr>
            <w:b/>
            <w:lang w:val="en-US"/>
          </w:rPr>
          <w:t>minutes</w:t>
        </w:r>
        <w:r w:rsidRPr="00D35C84">
          <w:rPr>
            <w:lang w:val="en-US"/>
          </w:rPr>
          <w:t>.</w:t>
        </w:r>
      </w:ins>
    </w:p>
    <w:p w14:paraId="54413A4A" w14:textId="77777777" w:rsidR="00C93AA6" w:rsidRPr="00AD70C4" w:rsidRDefault="00C93AA6" w:rsidP="00C93AA6">
      <w:pPr>
        <w:spacing w:after="120"/>
        <w:rPr>
          <w:ins w:id="623" w:author="Comparison" w:date="2016-03-11T22:42:00Z"/>
          <w:lang w:val="en-US"/>
        </w:rPr>
      </w:pPr>
      <w:ins w:id="624" w:author="Comparison" w:date="2016-03-11T22:42:00Z">
        <w:r w:rsidRPr="00AD70C4">
          <w:rPr>
            <w:lang w:val="en-US"/>
          </w:rPr>
          <w:t>The input data will always be valid and in the format described. There is no need to check it explicitly.</w:t>
        </w:r>
      </w:ins>
    </w:p>
    <w:p w14:paraId="65660DA9" w14:textId="77777777" w:rsidR="00C93AA6" w:rsidRPr="00AD70C4" w:rsidRDefault="00C93AA6" w:rsidP="00C93AA6">
      <w:pPr>
        <w:pStyle w:val="Heading3"/>
        <w:rPr>
          <w:ins w:id="625" w:author="Comparison" w:date="2016-03-11T22:42:00Z"/>
        </w:rPr>
      </w:pPr>
      <w:ins w:id="626" w:author="Comparison" w:date="2016-03-11T22:42:00Z">
        <w:r w:rsidRPr="00AD70C4">
          <w:t>Output</w:t>
        </w:r>
      </w:ins>
    </w:p>
    <w:p w14:paraId="1726F200" w14:textId="77777777" w:rsidR="00C93AA6" w:rsidRPr="00AD70C4" w:rsidRDefault="00C93AA6" w:rsidP="00C93AA6">
      <w:pPr>
        <w:spacing w:after="120"/>
        <w:rPr>
          <w:ins w:id="627" w:author="Comparison" w:date="2016-03-11T22:42:00Z"/>
          <w:b/>
          <w:lang w:val="en-US"/>
        </w:rPr>
      </w:pPr>
      <w:ins w:id="628" w:author="Comparison" w:date="2016-03-11T22:42:00Z">
        <w:r w:rsidRPr="00AD70C4">
          <w:rPr>
            <w:lang w:val="en-US"/>
          </w:rPr>
          <w:t xml:space="preserve">You have to print the time the </w:t>
        </w:r>
        <w:r>
          <w:rPr>
            <w:lang w:val="en-US"/>
          </w:rPr>
          <w:t>exam</w:t>
        </w:r>
        <w:r w:rsidRPr="00AD70C4">
          <w:rPr>
            <w:lang w:val="en-US"/>
          </w:rPr>
          <w:t xml:space="preserve"> ends in format </w:t>
        </w:r>
        <w:r w:rsidRPr="00AD70C4">
          <w:rPr>
            <w:b/>
            <w:noProof/>
            <w:lang w:val="en-US"/>
          </w:rPr>
          <w:t>HH:MM:PartOfDay</w:t>
        </w:r>
        <w:r w:rsidRPr="00D35C84">
          <w:rPr>
            <w:lang w:val="en-US"/>
          </w:rPr>
          <w:t>.</w:t>
        </w:r>
      </w:ins>
    </w:p>
    <w:p w14:paraId="4C1EA92A" w14:textId="77777777" w:rsidR="00C93AA6" w:rsidRPr="00AD70C4" w:rsidRDefault="00C93AA6" w:rsidP="00C93AA6">
      <w:pPr>
        <w:pStyle w:val="Heading3"/>
        <w:rPr>
          <w:ins w:id="629" w:author="Comparison" w:date="2016-03-11T22:42:00Z"/>
        </w:rPr>
      </w:pPr>
      <w:ins w:id="630" w:author="Comparison" w:date="2016-03-11T22:42:00Z">
        <w:r w:rsidRPr="00AD70C4">
          <w:t>Constraints</w:t>
        </w:r>
      </w:ins>
    </w:p>
    <w:p w14:paraId="4F4C8ED1" w14:textId="77777777" w:rsidR="00C93AA6" w:rsidRPr="002D73DE" w:rsidRDefault="00C93AA6" w:rsidP="00C93AA6">
      <w:pPr>
        <w:pStyle w:val="ListParagraph"/>
        <w:numPr>
          <w:ilvl w:val="0"/>
          <w:numId w:val="29"/>
        </w:numPr>
        <w:rPr>
          <w:ins w:id="631" w:author="Comparison" w:date="2016-03-11T22:42:00Z"/>
          <w:b/>
          <w:lang w:val="en-US"/>
        </w:rPr>
      </w:pPr>
      <w:ins w:id="632" w:author="Comparison" w:date="2016-03-11T22:42:00Z">
        <w:r w:rsidRPr="002D73DE">
          <w:rPr>
            <w:lang w:val="en-US"/>
          </w:rPr>
          <w:t xml:space="preserve">The </w:t>
        </w:r>
        <w:r w:rsidRPr="006917F6">
          <w:rPr>
            <w:b/>
            <w:lang w:val="en-US"/>
          </w:rPr>
          <w:t>starting hour</w:t>
        </w:r>
        <w:r w:rsidRPr="002D73DE">
          <w:rPr>
            <w:lang w:val="en-US"/>
          </w:rPr>
          <w:t xml:space="preserve"> will be an integer number in the range [</w:t>
        </w:r>
        <w:r>
          <w:rPr>
            <w:lang w:val="en-US"/>
          </w:rPr>
          <w:t>1</w:t>
        </w:r>
        <w:r w:rsidRPr="002D73DE">
          <w:rPr>
            <w:lang w:val="en-US"/>
          </w:rPr>
          <w:t>…12] inclusive.</w:t>
        </w:r>
      </w:ins>
    </w:p>
    <w:p w14:paraId="470FCA9B" w14:textId="77777777" w:rsidR="00C93AA6" w:rsidRPr="002D73DE" w:rsidRDefault="00C93AA6" w:rsidP="00C93AA6">
      <w:pPr>
        <w:pStyle w:val="ListParagraph"/>
        <w:numPr>
          <w:ilvl w:val="0"/>
          <w:numId w:val="29"/>
        </w:numPr>
        <w:rPr>
          <w:ins w:id="633" w:author="Comparison" w:date="2016-03-11T22:42:00Z"/>
          <w:b/>
          <w:lang w:val="en-US"/>
        </w:rPr>
      </w:pPr>
      <w:ins w:id="634" w:author="Comparison" w:date="2016-03-11T22:42:00Z">
        <w:r w:rsidRPr="002D73DE">
          <w:rPr>
            <w:lang w:val="en-US"/>
          </w:rPr>
          <w:t xml:space="preserve">The </w:t>
        </w:r>
        <w:r w:rsidRPr="006917F6">
          <w:rPr>
            <w:b/>
            <w:lang w:val="en-US"/>
          </w:rPr>
          <w:t>starting minutes</w:t>
        </w:r>
        <w:r w:rsidRPr="002D73DE">
          <w:rPr>
            <w:lang w:val="en-US"/>
          </w:rPr>
          <w:t xml:space="preserve"> will an integer number in the range [0…59] inclusive.</w:t>
        </w:r>
      </w:ins>
    </w:p>
    <w:p w14:paraId="43DC7E9D" w14:textId="77777777" w:rsidR="00C93AA6" w:rsidRPr="002D73DE" w:rsidRDefault="00C93AA6" w:rsidP="00C93AA6">
      <w:pPr>
        <w:pStyle w:val="ListParagraph"/>
        <w:numPr>
          <w:ilvl w:val="0"/>
          <w:numId w:val="29"/>
        </w:numPr>
        <w:rPr>
          <w:ins w:id="635" w:author="Comparison" w:date="2016-03-11T22:42:00Z"/>
          <w:b/>
          <w:lang w:val="en-US"/>
        </w:rPr>
      </w:pPr>
      <w:ins w:id="636" w:author="Comparison" w:date="2016-03-11T22:42:00Z">
        <w:r w:rsidRPr="002D73DE">
          <w:rPr>
            <w:lang w:val="en-US"/>
          </w:rPr>
          <w:t xml:space="preserve">The </w:t>
        </w:r>
        <w:r w:rsidRPr="006917F6">
          <w:rPr>
            <w:b/>
            <w:lang w:val="en-US"/>
          </w:rPr>
          <w:t>part of the day</w:t>
        </w:r>
        <w:r w:rsidRPr="002D73DE">
          <w:rPr>
            <w:lang w:val="en-US"/>
          </w:rPr>
          <w:t xml:space="preserve"> will </w:t>
        </w:r>
        <w:r>
          <w:rPr>
            <w:lang w:val="en-US"/>
          </w:rPr>
          <w:t>consist of</w:t>
        </w:r>
        <w:r w:rsidRPr="002D73DE">
          <w:rPr>
            <w:lang w:val="en-US"/>
          </w:rPr>
          <w:t xml:space="preserve"> </w:t>
        </w:r>
        <w:r>
          <w:rPr>
            <w:lang w:val="en-US"/>
          </w:rPr>
          <w:t>exactly two capital letters:</w:t>
        </w:r>
        <w:r w:rsidRPr="002D73DE">
          <w:rPr>
            <w:lang w:val="en-US"/>
          </w:rPr>
          <w:t xml:space="preserve"> </w:t>
        </w:r>
        <w:r w:rsidRPr="002D73DE">
          <w:rPr>
            <w:b/>
            <w:lang w:val="en-US"/>
          </w:rPr>
          <w:t xml:space="preserve">AM </w:t>
        </w:r>
        <w:r w:rsidRPr="002D73DE">
          <w:rPr>
            <w:lang w:val="en-US"/>
          </w:rPr>
          <w:t xml:space="preserve">or </w:t>
        </w:r>
        <w:r w:rsidRPr="002D73DE">
          <w:rPr>
            <w:b/>
            <w:lang w:val="en-US"/>
          </w:rPr>
          <w:t>PM</w:t>
        </w:r>
        <w:r w:rsidRPr="006917F6">
          <w:rPr>
            <w:lang w:val="en-US"/>
          </w:rPr>
          <w:t>.</w:t>
        </w:r>
      </w:ins>
    </w:p>
    <w:p w14:paraId="7CF232DC" w14:textId="77777777" w:rsidR="00C93AA6" w:rsidRPr="002D73DE" w:rsidRDefault="00C93AA6" w:rsidP="00C93AA6">
      <w:pPr>
        <w:pStyle w:val="ListParagraph"/>
        <w:numPr>
          <w:ilvl w:val="0"/>
          <w:numId w:val="29"/>
        </w:numPr>
        <w:rPr>
          <w:ins w:id="637" w:author="Comparison" w:date="2016-03-11T22:42:00Z"/>
          <w:b/>
          <w:lang w:val="en-US"/>
        </w:rPr>
      </w:pPr>
      <w:ins w:id="638" w:author="Comparison" w:date="2016-03-11T22:42:00Z">
        <w:r w:rsidRPr="002D73DE">
          <w:rPr>
            <w:lang w:val="en-US"/>
          </w:rPr>
          <w:t xml:space="preserve">The </w:t>
        </w:r>
        <w:r w:rsidRPr="006917F6">
          <w:rPr>
            <w:b/>
            <w:lang w:val="en-US"/>
          </w:rPr>
          <w:t>duration hours</w:t>
        </w:r>
        <w:r w:rsidRPr="002D73DE">
          <w:rPr>
            <w:lang w:val="en-US"/>
          </w:rPr>
          <w:t xml:space="preserve"> will be an integer number between [0…2</w:t>
        </w:r>
        <w:r>
          <w:rPr>
            <w:lang w:val="en-US"/>
          </w:rPr>
          <w:t>3</w:t>
        </w:r>
        <w:r w:rsidRPr="002D73DE">
          <w:rPr>
            <w:lang w:val="en-US"/>
          </w:rPr>
          <w:t>] inclusive.</w:t>
        </w:r>
      </w:ins>
    </w:p>
    <w:p w14:paraId="72961C5A" w14:textId="77777777" w:rsidR="00C93AA6" w:rsidRPr="002D73DE" w:rsidRDefault="00C93AA6" w:rsidP="00C93AA6">
      <w:pPr>
        <w:pStyle w:val="ListParagraph"/>
        <w:numPr>
          <w:ilvl w:val="0"/>
          <w:numId w:val="29"/>
        </w:numPr>
        <w:rPr>
          <w:ins w:id="639" w:author="Comparison" w:date="2016-03-11T22:42:00Z"/>
          <w:b/>
          <w:lang w:val="en-US"/>
        </w:rPr>
      </w:pPr>
      <w:ins w:id="640" w:author="Comparison" w:date="2016-03-11T22:42:00Z">
        <w:r w:rsidRPr="002D73DE">
          <w:rPr>
            <w:lang w:val="en-US"/>
          </w:rPr>
          <w:t xml:space="preserve">The </w:t>
        </w:r>
        <w:r w:rsidRPr="006917F6">
          <w:rPr>
            <w:b/>
            <w:lang w:val="en-US"/>
          </w:rPr>
          <w:t>duration minutes</w:t>
        </w:r>
        <w:r w:rsidRPr="002D73DE">
          <w:rPr>
            <w:lang w:val="en-US"/>
          </w:rPr>
          <w:t xml:space="preserve"> will be an integer number between [0…59] inclusive.</w:t>
        </w:r>
      </w:ins>
    </w:p>
    <w:p w14:paraId="03CAA169" w14:textId="77777777" w:rsidR="00C93AA6" w:rsidRPr="002D73DE" w:rsidRDefault="00C93AA6" w:rsidP="00C93AA6">
      <w:pPr>
        <w:pStyle w:val="ListParagraph"/>
        <w:numPr>
          <w:ilvl w:val="0"/>
          <w:numId w:val="29"/>
        </w:numPr>
        <w:rPr>
          <w:ins w:id="641" w:author="Comparison" w:date="2016-03-11T22:42:00Z"/>
          <w:b/>
          <w:lang w:val="en-US"/>
        </w:rPr>
      </w:pPr>
      <w:ins w:id="642" w:author="Comparison" w:date="2016-03-11T22:42:00Z">
        <w:r w:rsidRPr="002D73DE">
          <w:rPr>
            <w:lang w:val="en-US"/>
          </w:rPr>
          <w:t>Allowed work time for your program: 0.1 seconds.</w:t>
        </w:r>
      </w:ins>
    </w:p>
    <w:p w14:paraId="0F9EDE3D" w14:textId="77777777" w:rsidR="00C93AA6" w:rsidRPr="002D73DE" w:rsidRDefault="00C93AA6" w:rsidP="00C93AA6">
      <w:pPr>
        <w:pStyle w:val="ListParagraph"/>
        <w:numPr>
          <w:ilvl w:val="0"/>
          <w:numId w:val="29"/>
        </w:numPr>
        <w:rPr>
          <w:ins w:id="643" w:author="Comparison" w:date="2016-03-11T22:42:00Z"/>
          <w:lang w:val="en-US"/>
        </w:rPr>
      </w:pPr>
      <w:ins w:id="644" w:author="Comparison" w:date="2016-03-11T22:42:00Z">
        <w:r w:rsidRPr="002D73DE">
          <w:rPr>
            <w:lang w:val="en-US"/>
          </w:rPr>
          <w:t>Allowed memory: 16</w:t>
        </w:r>
        <w:r>
          <w:rPr>
            <w:lang w:val="en-US"/>
          </w:rPr>
          <w:t xml:space="preserve"> </w:t>
        </w:r>
        <w:r w:rsidRPr="002D73DE">
          <w:rPr>
            <w:lang w:val="en-US"/>
          </w:rPr>
          <w:t>MB.</w:t>
        </w:r>
      </w:ins>
    </w:p>
    <w:p w14:paraId="5CC07A43" w14:textId="77777777" w:rsidR="00C93AA6" w:rsidRPr="00AD70C4" w:rsidRDefault="00C93AA6" w:rsidP="00C93AA6">
      <w:pPr>
        <w:pStyle w:val="Heading3"/>
        <w:rPr>
          <w:ins w:id="645" w:author="Comparison" w:date="2016-03-11T22:42:00Z"/>
        </w:rPr>
      </w:pPr>
      <w:ins w:id="646" w:author="Comparison" w:date="2016-03-11T22:42:00Z">
        <w:r w:rsidRPr="00AD70C4">
          <w:t>Examples</w:t>
        </w:r>
      </w:ins>
    </w:p>
    <w:tbl>
      <w:tblPr>
        <w:tblW w:w="9758" w:type="dxa"/>
        <w:tblInd w:w="108" w:type="dxa"/>
        <w:tblLayout w:type="fixed"/>
        <w:tblLook w:val="04A0" w:firstRow="1" w:lastRow="0" w:firstColumn="1" w:lastColumn="0" w:noHBand="0" w:noVBand="1"/>
      </w:tblPr>
      <w:tblGrid>
        <w:gridCol w:w="815"/>
        <w:gridCol w:w="1305"/>
        <w:gridCol w:w="432"/>
        <w:gridCol w:w="815"/>
        <w:gridCol w:w="1305"/>
        <w:gridCol w:w="409"/>
        <w:gridCol w:w="815"/>
        <w:gridCol w:w="1305"/>
        <w:gridCol w:w="437"/>
        <w:gridCol w:w="815"/>
        <w:gridCol w:w="1305"/>
      </w:tblGrid>
      <w:tr w:rsidR="00C93AA6" w:rsidRPr="00AD70C4" w14:paraId="7F752FC6" w14:textId="77777777" w:rsidTr="00BD50F9">
        <w:trPr>
          <w:trHeight w:val="20"/>
          <w:ins w:id="647" w:author="Comparison" w:date="2016-03-11T22:42:00Z"/>
        </w:trPr>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F1F4DB4" w14:textId="77777777" w:rsidR="00C93AA6" w:rsidRPr="008369F4" w:rsidRDefault="00C93AA6" w:rsidP="00BD50F9">
            <w:pPr>
              <w:spacing w:after="0" w:line="240" w:lineRule="auto"/>
              <w:rPr>
                <w:ins w:id="648" w:author="Comparison" w:date="2016-03-11T22:42:00Z"/>
                <w:rStyle w:val="Strong"/>
                <w:sz w:val="24"/>
                <w:szCs w:val="24"/>
                <w:lang w:val="en-US"/>
              </w:rPr>
            </w:pPr>
            <w:ins w:id="649" w:author="Comparison" w:date="2016-03-11T22:42:00Z">
              <w:r w:rsidRPr="008369F4">
                <w:rPr>
                  <w:rStyle w:val="Strong"/>
                  <w:sz w:val="24"/>
                  <w:szCs w:val="24"/>
                  <w:lang w:val="en-US"/>
                </w:rPr>
                <w:t>Input</w:t>
              </w:r>
            </w:ins>
          </w:p>
        </w:tc>
        <w:tc>
          <w:tcPr>
            <w:tcW w:w="13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EF4EBC6" w14:textId="77777777" w:rsidR="00C93AA6" w:rsidRPr="008369F4" w:rsidRDefault="00C93AA6" w:rsidP="00BD50F9">
            <w:pPr>
              <w:spacing w:after="0" w:line="240" w:lineRule="auto"/>
              <w:rPr>
                <w:ins w:id="650" w:author="Comparison" w:date="2016-03-11T22:42:00Z"/>
                <w:rStyle w:val="Strong"/>
                <w:sz w:val="24"/>
                <w:szCs w:val="24"/>
                <w:lang w:val="en-US"/>
              </w:rPr>
            </w:pPr>
            <w:ins w:id="651" w:author="Comparison" w:date="2016-03-11T22:42:00Z">
              <w:r w:rsidRPr="008369F4">
                <w:rPr>
                  <w:rStyle w:val="Strong"/>
                  <w:sz w:val="24"/>
                  <w:szCs w:val="24"/>
                  <w:lang w:val="en-US"/>
                </w:rPr>
                <w:t>Output</w:t>
              </w:r>
            </w:ins>
          </w:p>
        </w:tc>
        <w:tc>
          <w:tcPr>
            <w:tcW w:w="432" w:type="dxa"/>
            <w:vMerge w:val="restart"/>
            <w:tcBorders>
              <w:left w:val="single" w:sz="8" w:space="0" w:color="000000"/>
              <w:right w:val="single" w:sz="8" w:space="0" w:color="000000"/>
            </w:tcBorders>
            <w:shd w:val="clear" w:color="auto" w:fill="auto"/>
          </w:tcPr>
          <w:p w14:paraId="2505EEA9" w14:textId="77777777" w:rsidR="00C93AA6" w:rsidRPr="008369F4" w:rsidRDefault="00C93AA6" w:rsidP="00BD50F9">
            <w:pPr>
              <w:spacing w:after="0" w:line="240" w:lineRule="auto"/>
              <w:rPr>
                <w:ins w:id="652" w:author="Comparison" w:date="2016-03-11T22:42:00Z"/>
                <w:rStyle w:val="Strong"/>
                <w:sz w:val="24"/>
                <w:szCs w:val="24"/>
                <w:lang w:val="en-US"/>
              </w:rPr>
            </w:pPr>
          </w:p>
        </w:tc>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FA19A2A" w14:textId="77777777" w:rsidR="00C93AA6" w:rsidRPr="008369F4" w:rsidRDefault="00C93AA6" w:rsidP="00BD50F9">
            <w:pPr>
              <w:spacing w:after="0" w:line="240" w:lineRule="auto"/>
              <w:rPr>
                <w:ins w:id="653" w:author="Comparison" w:date="2016-03-11T22:42:00Z"/>
                <w:rStyle w:val="Strong"/>
                <w:sz w:val="24"/>
                <w:szCs w:val="24"/>
                <w:lang w:val="en-US"/>
              </w:rPr>
            </w:pPr>
            <w:ins w:id="654" w:author="Comparison" w:date="2016-03-11T22:42:00Z">
              <w:r w:rsidRPr="008369F4">
                <w:rPr>
                  <w:rStyle w:val="Strong"/>
                  <w:sz w:val="24"/>
                  <w:szCs w:val="24"/>
                  <w:lang w:val="en-US"/>
                </w:rPr>
                <w:t>Input</w:t>
              </w:r>
            </w:ins>
          </w:p>
        </w:tc>
        <w:tc>
          <w:tcPr>
            <w:tcW w:w="13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5A4361E" w14:textId="77777777" w:rsidR="00C93AA6" w:rsidRPr="008369F4" w:rsidRDefault="00C93AA6" w:rsidP="00BD50F9">
            <w:pPr>
              <w:spacing w:after="0" w:line="240" w:lineRule="auto"/>
              <w:rPr>
                <w:ins w:id="655" w:author="Comparison" w:date="2016-03-11T22:42:00Z"/>
                <w:rStyle w:val="Strong"/>
                <w:sz w:val="24"/>
                <w:szCs w:val="24"/>
                <w:lang w:val="en-US"/>
              </w:rPr>
            </w:pPr>
            <w:ins w:id="656" w:author="Comparison" w:date="2016-03-11T22:42:00Z">
              <w:r w:rsidRPr="008369F4">
                <w:rPr>
                  <w:rStyle w:val="Strong"/>
                  <w:sz w:val="24"/>
                  <w:szCs w:val="24"/>
                  <w:lang w:val="en-US"/>
                </w:rPr>
                <w:t>Output</w:t>
              </w:r>
            </w:ins>
          </w:p>
        </w:tc>
        <w:tc>
          <w:tcPr>
            <w:tcW w:w="409" w:type="dxa"/>
            <w:tcBorders>
              <w:top w:val="nil"/>
              <w:left w:val="single" w:sz="8" w:space="0" w:color="000000"/>
              <w:bottom w:val="nil"/>
              <w:right w:val="single" w:sz="4" w:space="0" w:color="auto"/>
            </w:tcBorders>
          </w:tcPr>
          <w:p w14:paraId="27BCF64A" w14:textId="77777777" w:rsidR="00C93AA6" w:rsidRPr="008369F4" w:rsidRDefault="00C93AA6" w:rsidP="00BD50F9">
            <w:pPr>
              <w:spacing w:after="0" w:line="240" w:lineRule="auto"/>
              <w:rPr>
                <w:ins w:id="657" w:author="Comparison" w:date="2016-03-11T22:42:00Z"/>
                <w:rStyle w:val="Strong"/>
                <w:sz w:val="24"/>
                <w:szCs w:val="24"/>
                <w:lang w:val="en-US"/>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41431C" w14:textId="77777777" w:rsidR="00C93AA6" w:rsidRPr="008369F4" w:rsidRDefault="00C93AA6" w:rsidP="00BD50F9">
            <w:pPr>
              <w:spacing w:after="0" w:line="240" w:lineRule="auto"/>
              <w:rPr>
                <w:ins w:id="658" w:author="Comparison" w:date="2016-03-11T22:42:00Z"/>
                <w:rStyle w:val="Strong"/>
                <w:sz w:val="24"/>
                <w:szCs w:val="24"/>
                <w:lang w:val="en-US"/>
              </w:rPr>
            </w:pPr>
            <w:ins w:id="659" w:author="Comparison" w:date="2016-03-11T22:42:00Z">
              <w:r w:rsidRPr="008369F4">
                <w:rPr>
                  <w:rStyle w:val="Strong"/>
                  <w:sz w:val="24"/>
                  <w:szCs w:val="24"/>
                  <w:lang w:val="en-US"/>
                </w:rPr>
                <w:t>Input</w:t>
              </w:r>
            </w:ins>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B854ED" w14:textId="77777777" w:rsidR="00C93AA6" w:rsidRPr="008369F4" w:rsidRDefault="00C93AA6" w:rsidP="00BD50F9">
            <w:pPr>
              <w:spacing w:after="0" w:line="240" w:lineRule="auto"/>
              <w:rPr>
                <w:ins w:id="660" w:author="Comparison" w:date="2016-03-11T22:42:00Z"/>
                <w:rStyle w:val="Strong"/>
                <w:sz w:val="24"/>
                <w:szCs w:val="24"/>
                <w:lang w:val="en-US"/>
              </w:rPr>
            </w:pPr>
            <w:ins w:id="661" w:author="Comparison" w:date="2016-03-11T22:42:00Z">
              <w:r w:rsidRPr="008369F4">
                <w:rPr>
                  <w:rStyle w:val="Strong"/>
                  <w:sz w:val="24"/>
                  <w:szCs w:val="24"/>
                  <w:lang w:val="en-US"/>
                </w:rPr>
                <w:t>Output</w:t>
              </w:r>
            </w:ins>
          </w:p>
        </w:tc>
        <w:tc>
          <w:tcPr>
            <w:tcW w:w="437" w:type="dxa"/>
            <w:tcBorders>
              <w:top w:val="nil"/>
              <w:left w:val="single" w:sz="4" w:space="0" w:color="auto"/>
              <w:bottom w:val="nil"/>
              <w:right w:val="single" w:sz="4" w:space="0" w:color="auto"/>
            </w:tcBorders>
            <w:shd w:val="clear" w:color="auto" w:fill="auto"/>
          </w:tcPr>
          <w:p w14:paraId="639ED413" w14:textId="77777777" w:rsidR="00C93AA6" w:rsidRPr="008369F4" w:rsidRDefault="00C93AA6" w:rsidP="00BD50F9">
            <w:pPr>
              <w:spacing w:after="0" w:line="240" w:lineRule="auto"/>
              <w:rPr>
                <w:ins w:id="662" w:author="Comparison" w:date="2016-03-11T22:42:00Z"/>
                <w:rStyle w:val="Strong"/>
                <w:sz w:val="24"/>
                <w:szCs w:val="24"/>
                <w:lang w:val="en-US"/>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3ABDC8" w14:textId="77777777" w:rsidR="00C93AA6" w:rsidRPr="008369F4" w:rsidRDefault="00C93AA6" w:rsidP="00BD50F9">
            <w:pPr>
              <w:spacing w:after="0" w:line="240" w:lineRule="auto"/>
              <w:rPr>
                <w:ins w:id="663" w:author="Comparison" w:date="2016-03-11T22:42:00Z"/>
                <w:rStyle w:val="Strong"/>
                <w:sz w:val="24"/>
                <w:szCs w:val="24"/>
                <w:lang w:val="en-US"/>
              </w:rPr>
            </w:pPr>
            <w:ins w:id="664" w:author="Comparison" w:date="2016-03-11T22:42:00Z">
              <w:r w:rsidRPr="008369F4">
                <w:rPr>
                  <w:rStyle w:val="Strong"/>
                  <w:sz w:val="24"/>
                  <w:szCs w:val="24"/>
                  <w:lang w:val="en-US"/>
                </w:rPr>
                <w:t>Input</w:t>
              </w:r>
            </w:ins>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8F9C89" w14:textId="77777777" w:rsidR="00C93AA6" w:rsidRPr="008369F4" w:rsidRDefault="00C93AA6" w:rsidP="00BD50F9">
            <w:pPr>
              <w:spacing w:after="0" w:line="240" w:lineRule="auto"/>
              <w:rPr>
                <w:ins w:id="665" w:author="Comparison" w:date="2016-03-11T22:42:00Z"/>
                <w:rStyle w:val="Strong"/>
                <w:sz w:val="24"/>
                <w:szCs w:val="24"/>
                <w:lang w:val="en-US"/>
              </w:rPr>
            </w:pPr>
            <w:ins w:id="666" w:author="Comparison" w:date="2016-03-11T22:42:00Z">
              <w:r w:rsidRPr="008369F4">
                <w:rPr>
                  <w:rStyle w:val="Strong"/>
                  <w:sz w:val="24"/>
                  <w:szCs w:val="24"/>
                  <w:lang w:val="en-US"/>
                </w:rPr>
                <w:t>Output</w:t>
              </w:r>
            </w:ins>
          </w:p>
        </w:tc>
      </w:tr>
      <w:tr w:rsidR="00C93AA6" w:rsidRPr="00AD70C4" w14:paraId="55BD6600" w14:textId="77777777" w:rsidTr="00BD50F9">
        <w:trPr>
          <w:trHeight w:val="687"/>
          <w:ins w:id="667" w:author="Comparison" w:date="2016-03-11T22:42:00Z"/>
        </w:trPr>
        <w:tc>
          <w:tcPr>
            <w:tcW w:w="815" w:type="dxa"/>
            <w:tcBorders>
              <w:top w:val="single" w:sz="8" w:space="0" w:color="000000"/>
              <w:left w:val="single" w:sz="8" w:space="0" w:color="000000"/>
              <w:bottom w:val="single" w:sz="8" w:space="0" w:color="000000"/>
              <w:right w:val="single" w:sz="8" w:space="0" w:color="000000"/>
            </w:tcBorders>
          </w:tcPr>
          <w:p w14:paraId="4DB6B072" w14:textId="77777777" w:rsidR="00C93AA6" w:rsidRPr="00AD70C4" w:rsidRDefault="00C93AA6" w:rsidP="00BD50F9">
            <w:pPr>
              <w:spacing w:after="0" w:line="240" w:lineRule="auto"/>
              <w:rPr>
                <w:ins w:id="668" w:author="Comparison" w:date="2016-03-11T22:42:00Z"/>
                <w:rFonts w:ascii="Consolas" w:hAnsi="Consolas" w:cs="Consolas"/>
                <w:lang w:val="en-US"/>
              </w:rPr>
            </w:pPr>
            <w:ins w:id="669" w:author="Comparison" w:date="2016-03-11T22:42:00Z">
              <w:r>
                <w:rPr>
                  <w:rFonts w:ascii="Consolas" w:hAnsi="Consolas" w:cs="Consolas"/>
                  <w:lang w:val="en-US"/>
                </w:rPr>
                <w:t>9</w:t>
              </w:r>
            </w:ins>
          </w:p>
          <w:p w14:paraId="749BE671" w14:textId="77777777" w:rsidR="00C93AA6" w:rsidRPr="00AD70C4" w:rsidRDefault="00C93AA6" w:rsidP="00BD50F9">
            <w:pPr>
              <w:spacing w:after="0" w:line="240" w:lineRule="auto"/>
              <w:rPr>
                <w:ins w:id="670" w:author="Comparison" w:date="2016-03-11T22:42:00Z"/>
                <w:rFonts w:ascii="Consolas" w:hAnsi="Consolas" w:cs="Consolas"/>
                <w:lang w:val="en-US"/>
              </w:rPr>
            </w:pPr>
            <w:ins w:id="671" w:author="Comparison" w:date="2016-03-11T22:42:00Z">
              <w:r>
                <w:rPr>
                  <w:rFonts w:ascii="Consolas" w:hAnsi="Consolas" w:cs="Consolas"/>
                  <w:lang w:val="en-US"/>
                </w:rPr>
                <w:t>3</w:t>
              </w:r>
              <w:r w:rsidRPr="00AD70C4">
                <w:rPr>
                  <w:rFonts w:ascii="Consolas" w:hAnsi="Consolas" w:cs="Consolas"/>
                  <w:lang w:val="en-US"/>
                </w:rPr>
                <w:t>0</w:t>
              </w:r>
            </w:ins>
          </w:p>
          <w:p w14:paraId="1BE485DF" w14:textId="77777777" w:rsidR="00C93AA6" w:rsidRPr="00AD70C4" w:rsidRDefault="00C93AA6" w:rsidP="00BD50F9">
            <w:pPr>
              <w:spacing w:after="0" w:line="240" w:lineRule="auto"/>
              <w:rPr>
                <w:ins w:id="672" w:author="Comparison" w:date="2016-03-11T22:42:00Z"/>
                <w:rFonts w:ascii="Consolas" w:hAnsi="Consolas" w:cs="Consolas"/>
                <w:lang w:val="en-US"/>
              </w:rPr>
            </w:pPr>
            <w:ins w:id="673" w:author="Comparison" w:date="2016-03-11T22:42:00Z">
              <w:r w:rsidRPr="00AD70C4">
                <w:rPr>
                  <w:rFonts w:ascii="Consolas" w:hAnsi="Consolas" w:cs="Consolas"/>
                  <w:lang w:val="en-US"/>
                </w:rPr>
                <w:t>AM</w:t>
              </w:r>
            </w:ins>
          </w:p>
          <w:p w14:paraId="28F08990" w14:textId="77777777" w:rsidR="00C93AA6" w:rsidRPr="00AD70C4" w:rsidRDefault="00C93AA6" w:rsidP="00BD50F9">
            <w:pPr>
              <w:spacing w:after="0" w:line="240" w:lineRule="auto"/>
              <w:rPr>
                <w:ins w:id="674" w:author="Comparison" w:date="2016-03-11T22:42:00Z"/>
                <w:rFonts w:ascii="Consolas" w:hAnsi="Consolas" w:cs="Consolas"/>
                <w:lang w:val="en-US"/>
              </w:rPr>
            </w:pPr>
            <w:ins w:id="675" w:author="Comparison" w:date="2016-03-11T22:42:00Z">
              <w:r>
                <w:rPr>
                  <w:rFonts w:ascii="Consolas" w:hAnsi="Consolas" w:cs="Consolas"/>
                  <w:lang w:val="en-US"/>
                </w:rPr>
                <w:t>6</w:t>
              </w:r>
            </w:ins>
          </w:p>
          <w:p w14:paraId="2EDA3314" w14:textId="77777777" w:rsidR="00C93AA6" w:rsidRPr="00AD70C4" w:rsidRDefault="00C93AA6" w:rsidP="00BD50F9">
            <w:pPr>
              <w:spacing w:after="0" w:line="240" w:lineRule="auto"/>
              <w:rPr>
                <w:ins w:id="676" w:author="Comparison" w:date="2016-03-11T22:42:00Z"/>
                <w:rFonts w:ascii="Consolas" w:hAnsi="Consolas" w:cs="Consolas"/>
                <w:lang w:val="en-US"/>
              </w:rPr>
            </w:pPr>
            <w:ins w:id="677" w:author="Comparison" w:date="2016-03-11T22:42:00Z">
              <w:r>
                <w:rPr>
                  <w:rFonts w:ascii="Consolas" w:hAnsi="Consolas" w:cs="Consolas"/>
                  <w:lang w:val="en-US"/>
                </w:rPr>
                <w:t>0</w:t>
              </w:r>
              <w:r w:rsidRPr="00AD70C4">
                <w:rPr>
                  <w:rFonts w:ascii="Consolas" w:hAnsi="Consolas" w:cs="Consolas"/>
                  <w:lang w:val="en-US"/>
                </w:rPr>
                <w:t>0</w:t>
              </w:r>
            </w:ins>
          </w:p>
        </w:tc>
        <w:tc>
          <w:tcPr>
            <w:tcW w:w="1305" w:type="dxa"/>
            <w:tcBorders>
              <w:top w:val="single" w:sz="8" w:space="0" w:color="000000"/>
              <w:left w:val="single" w:sz="8" w:space="0" w:color="000000"/>
              <w:bottom w:val="single" w:sz="8" w:space="0" w:color="000000"/>
              <w:right w:val="single" w:sz="8" w:space="0" w:color="000000"/>
            </w:tcBorders>
          </w:tcPr>
          <w:p w14:paraId="03E650F9" w14:textId="77777777" w:rsidR="00C93AA6" w:rsidRPr="00AD70C4" w:rsidRDefault="00C93AA6" w:rsidP="00BD50F9">
            <w:pPr>
              <w:spacing w:after="0" w:line="240" w:lineRule="auto"/>
              <w:rPr>
                <w:ins w:id="678" w:author="Comparison" w:date="2016-03-11T22:42:00Z"/>
                <w:rFonts w:ascii="Consolas" w:hAnsi="Consolas" w:cs="Consolas"/>
                <w:lang w:val="en-US"/>
              </w:rPr>
            </w:pPr>
            <w:ins w:id="679" w:author="Comparison" w:date="2016-03-11T22:42:00Z">
              <w:r>
                <w:rPr>
                  <w:rFonts w:ascii="Consolas" w:hAnsi="Consolas" w:cs="Consolas"/>
                  <w:lang w:val="en-US"/>
                </w:rPr>
                <w:t>03</w:t>
              </w:r>
              <w:r w:rsidRPr="00AD70C4">
                <w:rPr>
                  <w:rFonts w:ascii="Consolas" w:hAnsi="Consolas" w:cs="Consolas"/>
                  <w:lang w:val="en-US"/>
                </w:rPr>
                <w:t>:30:</w:t>
              </w:r>
              <w:r>
                <w:rPr>
                  <w:rFonts w:ascii="Consolas" w:hAnsi="Consolas" w:cs="Consolas"/>
                  <w:lang w:val="en-US"/>
                </w:rPr>
                <w:t>P</w:t>
              </w:r>
              <w:r w:rsidRPr="00AD70C4">
                <w:rPr>
                  <w:rFonts w:ascii="Consolas" w:hAnsi="Consolas" w:cs="Consolas"/>
                  <w:lang w:val="en-US"/>
                </w:rPr>
                <w:t>M</w:t>
              </w:r>
            </w:ins>
          </w:p>
        </w:tc>
        <w:tc>
          <w:tcPr>
            <w:tcW w:w="432" w:type="dxa"/>
            <w:vMerge/>
            <w:tcBorders>
              <w:left w:val="single" w:sz="8" w:space="0" w:color="000000"/>
              <w:right w:val="single" w:sz="8" w:space="0" w:color="000000"/>
            </w:tcBorders>
            <w:shd w:val="clear" w:color="auto" w:fill="auto"/>
          </w:tcPr>
          <w:p w14:paraId="35BD179B" w14:textId="77777777" w:rsidR="00C93AA6" w:rsidRPr="00AD70C4" w:rsidRDefault="00C93AA6" w:rsidP="00BD50F9">
            <w:pPr>
              <w:spacing w:after="0" w:line="240" w:lineRule="auto"/>
              <w:rPr>
                <w:ins w:id="680" w:author="Comparison" w:date="2016-03-11T22:42:00Z"/>
                <w:rFonts w:ascii="Consolas" w:hAnsi="Consolas" w:cs="Consolas"/>
                <w:lang w:val="en-US"/>
              </w:rPr>
            </w:pPr>
          </w:p>
        </w:tc>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F6329" w14:textId="77777777" w:rsidR="00C93AA6" w:rsidRPr="00AD70C4" w:rsidRDefault="00C93AA6" w:rsidP="00BD50F9">
            <w:pPr>
              <w:spacing w:after="0" w:line="240" w:lineRule="auto"/>
              <w:rPr>
                <w:ins w:id="681" w:author="Comparison" w:date="2016-03-11T22:42:00Z"/>
                <w:rFonts w:ascii="Consolas" w:hAnsi="Consolas" w:cs="Consolas"/>
                <w:lang w:val="en-US"/>
              </w:rPr>
            </w:pPr>
            <w:ins w:id="682" w:author="Comparison" w:date="2016-03-11T22:42:00Z">
              <w:r w:rsidRPr="00AD70C4">
                <w:rPr>
                  <w:rFonts w:ascii="Consolas" w:hAnsi="Consolas" w:cs="Consolas"/>
                  <w:lang w:val="en-US"/>
                </w:rPr>
                <w:t>2</w:t>
              </w:r>
            </w:ins>
          </w:p>
          <w:p w14:paraId="44CBEB2B" w14:textId="77777777" w:rsidR="00C93AA6" w:rsidRPr="00AD70C4" w:rsidRDefault="00C93AA6" w:rsidP="00BD50F9">
            <w:pPr>
              <w:spacing w:after="0" w:line="240" w:lineRule="auto"/>
              <w:rPr>
                <w:ins w:id="683" w:author="Comparison" w:date="2016-03-11T22:42:00Z"/>
                <w:rFonts w:ascii="Consolas" w:hAnsi="Consolas" w:cs="Consolas"/>
                <w:lang w:val="en-US"/>
              </w:rPr>
            </w:pPr>
            <w:ins w:id="684" w:author="Comparison" w:date="2016-03-11T22:42:00Z">
              <w:r w:rsidRPr="00AD70C4">
                <w:rPr>
                  <w:rFonts w:ascii="Consolas" w:hAnsi="Consolas" w:cs="Consolas"/>
                  <w:lang w:val="en-US"/>
                </w:rPr>
                <w:t>0</w:t>
              </w:r>
            </w:ins>
          </w:p>
          <w:p w14:paraId="5E09B134" w14:textId="77777777" w:rsidR="00C93AA6" w:rsidRPr="00AD70C4" w:rsidRDefault="00C93AA6" w:rsidP="00BD50F9">
            <w:pPr>
              <w:spacing w:after="0" w:line="240" w:lineRule="auto"/>
              <w:rPr>
                <w:ins w:id="685" w:author="Comparison" w:date="2016-03-11T22:42:00Z"/>
                <w:rFonts w:ascii="Consolas" w:hAnsi="Consolas" w:cs="Consolas"/>
                <w:lang w:val="en-US"/>
              </w:rPr>
            </w:pPr>
            <w:ins w:id="686" w:author="Comparison" w:date="2016-03-11T22:42:00Z">
              <w:r>
                <w:rPr>
                  <w:rFonts w:ascii="Consolas" w:hAnsi="Consolas" w:cs="Consolas"/>
                  <w:lang w:val="en-US"/>
                </w:rPr>
                <w:t>P</w:t>
              </w:r>
              <w:r w:rsidRPr="00AD70C4">
                <w:rPr>
                  <w:rFonts w:ascii="Consolas" w:hAnsi="Consolas" w:cs="Consolas"/>
                  <w:lang w:val="en-US"/>
                </w:rPr>
                <w:t>M</w:t>
              </w:r>
            </w:ins>
          </w:p>
          <w:p w14:paraId="34DFF6E7" w14:textId="77777777" w:rsidR="00C93AA6" w:rsidRPr="00AD70C4" w:rsidRDefault="00C93AA6" w:rsidP="00BD50F9">
            <w:pPr>
              <w:spacing w:after="0" w:line="240" w:lineRule="auto"/>
              <w:rPr>
                <w:ins w:id="687" w:author="Comparison" w:date="2016-03-11T22:42:00Z"/>
                <w:rFonts w:ascii="Consolas" w:hAnsi="Consolas" w:cs="Consolas"/>
                <w:lang w:val="en-US"/>
              </w:rPr>
            </w:pPr>
            <w:ins w:id="688" w:author="Comparison" w:date="2016-03-11T22:42:00Z">
              <w:r w:rsidRPr="00AD70C4">
                <w:rPr>
                  <w:rFonts w:ascii="Consolas" w:hAnsi="Consolas" w:cs="Consolas"/>
                  <w:lang w:val="en-US"/>
                </w:rPr>
                <w:t>2</w:t>
              </w:r>
            </w:ins>
          </w:p>
          <w:p w14:paraId="0F0FBBAF" w14:textId="77777777" w:rsidR="00C93AA6" w:rsidRPr="00AD70C4" w:rsidRDefault="00C93AA6" w:rsidP="00BD50F9">
            <w:pPr>
              <w:spacing w:after="0" w:line="240" w:lineRule="auto"/>
              <w:rPr>
                <w:ins w:id="689" w:author="Comparison" w:date="2016-03-11T22:42:00Z"/>
                <w:rFonts w:ascii="Consolas" w:hAnsi="Consolas" w:cs="Consolas"/>
                <w:lang w:val="en-US"/>
              </w:rPr>
            </w:pPr>
            <w:ins w:id="690" w:author="Comparison" w:date="2016-03-11T22:42:00Z">
              <w:r w:rsidRPr="00AD70C4">
                <w:rPr>
                  <w:rFonts w:ascii="Consolas" w:hAnsi="Consolas" w:cs="Consolas"/>
                  <w:lang w:val="en-US"/>
                </w:rPr>
                <w:t>30</w:t>
              </w:r>
            </w:ins>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FF227" w14:textId="77777777" w:rsidR="00C93AA6" w:rsidRPr="00AD70C4" w:rsidRDefault="00C93AA6" w:rsidP="00BD50F9">
            <w:pPr>
              <w:spacing w:after="0" w:line="240" w:lineRule="auto"/>
              <w:rPr>
                <w:ins w:id="691" w:author="Comparison" w:date="2016-03-11T22:42:00Z"/>
                <w:rFonts w:ascii="Consolas" w:hAnsi="Consolas" w:cs="Consolas"/>
                <w:lang w:val="en-US"/>
              </w:rPr>
            </w:pPr>
            <w:ins w:id="692" w:author="Comparison" w:date="2016-03-11T22:42:00Z">
              <w:r w:rsidRPr="00AD70C4">
                <w:rPr>
                  <w:rFonts w:ascii="Consolas" w:hAnsi="Consolas" w:cs="Consolas"/>
                  <w:lang w:val="en-US"/>
                </w:rPr>
                <w:t>04:30:</w:t>
              </w:r>
              <w:r>
                <w:rPr>
                  <w:rFonts w:ascii="Consolas" w:hAnsi="Consolas" w:cs="Consolas"/>
                  <w:lang w:val="en-US"/>
                </w:rPr>
                <w:t>P</w:t>
              </w:r>
              <w:r w:rsidRPr="00AD70C4">
                <w:rPr>
                  <w:rFonts w:ascii="Consolas" w:hAnsi="Consolas" w:cs="Consolas"/>
                  <w:lang w:val="en-US"/>
                </w:rPr>
                <w:t>M</w:t>
              </w:r>
            </w:ins>
          </w:p>
        </w:tc>
        <w:tc>
          <w:tcPr>
            <w:tcW w:w="409" w:type="dxa"/>
            <w:tcBorders>
              <w:top w:val="nil"/>
              <w:left w:val="single" w:sz="8" w:space="0" w:color="000000"/>
              <w:bottom w:val="nil"/>
              <w:right w:val="single" w:sz="4" w:space="0" w:color="auto"/>
            </w:tcBorders>
          </w:tcPr>
          <w:p w14:paraId="3819AA3F" w14:textId="77777777" w:rsidR="00C93AA6" w:rsidRPr="00AD70C4" w:rsidRDefault="00C93AA6" w:rsidP="00BD50F9">
            <w:pPr>
              <w:spacing w:after="0" w:line="240" w:lineRule="auto"/>
              <w:rPr>
                <w:ins w:id="693" w:author="Comparison" w:date="2016-03-11T22:42:00Z"/>
                <w:rFonts w:ascii="Consolas" w:hAnsi="Consolas" w:cs="Consolas"/>
                <w:lang w:val="en-US"/>
              </w:rPr>
            </w:pPr>
          </w:p>
        </w:tc>
        <w:tc>
          <w:tcPr>
            <w:tcW w:w="815" w:type="dxa"/>
            <w:tcBorders>
              <w:top w:val="single" w:sz="4" w:space="0" w:color="auto"/>
              <w:left w:val="single" w:sz="4" w:space="0" w:color="auto"/>
              <w:bottom w:val="single" w:sz="4" w:space="0" w:color="auto"/>
              <w:right w:val="single" w:sz="4" w:space="0" w:color="auto"/>
            </w:tcBorders>
          </w:tcPr>
          <w:p w14:paraId="4BA4F1D3" w14:textId="77777777" w:rsidR="00C93AA6" w:rsidRPr="00AD70C4" w:rsidRDefault="00C93AA6" w:rsidP="00BD50F9">
            <w:pPr>
              <w:spacing w:after="0" w:line="240" w:lineRule="auto"/>
              <w:rPr>
                <w:ins w:id="694" w:author="Comparison" w:date="2016-03-11T22:42:00Z"/>
                <w:rFonts w:ascii="Consolas" w:hAnsi="Consolas" w:cs="Consolas"/>
                <w:lang w:val="en-US"/>
              </w:rPr>
            </w:pPr>
            <w:ins w:id="695" w:author="Comparison" w:date="2016-03-11T22:42:00Z">
              <w:r w:rsidRPr="00AD70C4">
                <w:rPr>
                  <w:rFonts w:ascii="Consolas" w:hAnsi="Consolas" w:cs="Consolas"/>
                  <w:lang w:val="en-US"/>
                </w:rPr>
                <w:t>11</w:t>
              </w:r>
            </w:ins>
          </w:p>
          <w:p w14:paraId="11DE1BAC" w14:textId="77777777" w:rsidR="00C93AA6" w:rsidRPr="00AD70C4" w:rsidRDefault="00C93AA6" w:rsidP="00BD50F9">
            <w:pPr>
              <w:spacing w:after="0" w:line="240" w:lineRule="auto"/>
              <w:rPr>
                <w:ins w:id="696" w:author="Comparison" w:date="2016-03-11T22:42:00Z"/>
                <w:rFonts w:ascii="Consolas" w:hAnsi="Consolas" w:cs="Consolas"/>
                <w:lang w:val="en-US"/>
              </w:rPr>
            </w:pPr>
            <w:ins w:id="697" w:author="Comparison" w:date="2016-03-11T22:42:00Z">
              <w:r w:rsidRPr="00AD70C4">
                <w:rPr>
                  <w:rFonts w:ascii="Consolas" w:hAnsi="Consolas" w:cs="Consolas"/>
                  <w:lang w:val="en-US"/>
                </w:rPr>
                <w:t>30</w:t>
              </w:r>
            </w:ins>
          </w:p>
          <w:p w14:paraId="10D85E2B" w14:textId="77777777" w:rsidR="00C93AA6" w:rsidRPr="00AD70C4" w:rsidRDefault="00C93AA6" w:rsidP="00BD50F9">
            <w:pPr>
              <w:spacing w:after="0" w:line="240" w:lineRule="auto"/>
              <w:rPr>
                <w:ins w:id="698" w:author="Comparison" w:date="2016-03-11T22:42:00Z"/>
                <w:rFonts w:ascii="Consolas" w:hAnsi="Consolas" w:cs="Consolas"/>
                <w:lang w:val="en-US"/>
              </w:rPr>
            </w:pPr>
            <w:ins w:id="699" w:author="Comparison" w:date="2016-03-11T22:42:00Z">
              <w:r w:rsidRPr="00AD70C4">
                <w:rPr>
                  <w:rFonts w:ascii="Consolas" w:hAnsi="Consolas" w:cs="Consolas"/>
                  <w:lang w:val="en-US"/>
                </w:rPr>
                <w:t>AM</w:t>
              </w:r>
            </w:ins>
          </w:p>
          <w:p w14:paraId="57A15270" w14:textId="77777777" w:rsidR="00C93AA6" w:rsidRPr="00AD70C4" w:rsidRDefault="00C93AA6" w:rsidP="00BD50F9">
            <w:pPr>
              <w:spacing w:after="0" w:line="240" w:lineRule="auto"/>
              <w:rPr>
                <w:ins w:id="700" w:author="Comparison" w:date="2016-03-11T22:42:00Z"/>
                <w:rFonts w:ascii="Consolas" w:hAnsi="Consolas" w:cs="Consolas"/>
                <w:lang w:val="en-US"/>
              </w:rPr>
            </w:pPr>
            <w:ins w:id="701" w:author="Comparison" w:date="2016-03-11T22:42:00Z">
              <w:r w:rsidRPr="00AD70C4">
                <w:rPr>
                  <w:rFonts w:ascii="Consolas" w:hAnsi="Consolas" w:cs="Consolas"/>
                  <w:lang w:val="en-US"/>
                </w:rPr>
                <w:t>2</w:t>
              </w:r>
            </w:ins>
          </w:p>
          <w:p w14:paraId="62E48314" w14:textId="77777777" w:rsidR="00C93AA6" w:rsidRPr="00AD70C4" w:rsidRDefault="00C93AA6" w:rsidP="00BD50F9">
            <w:pPr>
              <w:spacing w:after="0" w:line="240" w:lineRule="auto"/>
              <w:rPr>
                <w:ins w:id="702" w:author="Comparison" w:date="2016-03-11T22:42:00Z"/>
                <w:rFonts w:ascii="Consolas" w:hAnsi="Consolas" w:cs="Consolas"/>
                <w:lang w:val="en-US"/>
              </w:rPr>
            </w:pPr>
            <w:ins w:id="703" w:author="Comparison" w:date="2016-03-11T22:42:00Z">
              <w:r w:rsidRPr="00AD70C4">
                <w:rPr>
                  <w:rFonts w:ascii="Consolas" w:hAnsi="Consolas" w:cs="Consolas"/>
                  <w:lang w:val="en-US"/>
                </w:rPr>
                <w:t>0</w:t>
              </w:r>
            </w:ins>
          </w:p>
        </w:tc>
        <w:tc>
          <w:tcPr>
            <w:tcW w:w="1305" w:type="dxa"/>
            <w:tcBorders>
              <w:top w:val="single" w:sz="4" w:space="0" w:color="auto"/>
              <w:left w:val="single" w:sz="4" w:space="0" w:color="auto"/>
              <w:bottom w:val="single" w:sz="4" w:space="0" w:color="auto"/>
              <w:right w:val="single" w:sz="4" w:space="0" w:color="auto"/>
            </w:tcBorders>
          </w:tcPr>
          <w:p w14:paraId="738581C9" w14:textId="77777777" w:rsidR="00C93AA6" w:rsidRPr="00AD70C4" w:rsidRDefault="00C93AA6" w:rsidP="00BD50F9">
            <w:pPr>
              <w:spacing w:after="0" w:line="240" w:lineRule="auto"/>
              <w:rPr>
                <w:ins w:id="704" w:author="Comparison" w:date="2016-03-11T22:42:00Z"/>
                <w:rFonts w:ascii="Consolas" w:hAnsi="Consolas" w:cs="Consolas"/>
                <w:lang w:val="en-US"/>
              </w:rPr>
            </w:pPr>
            <w:ins w:id="705" w:author="Comparison" w:date="2016-03-11T22:42:00Z">
              <w:r w:rsidRPr="00AD70C4">
                <w:rPr>
                  <w:rFonts w:ascii="Consolas" w:hAnsi="Consolas" w:cs="Consolas"/>
                  <w:lang w:val="en-US"/>
                </w:rPr>
                <w:t>01:30:PM</w:t>
              </w:r>
            </w:ins>
          </w:p>
        </w:tc>
        <w:tc>
          <w:tcPr>
            <w:tcW w:w="437" w:type="dxa"/>
            <w:tcBorders>
              <w:top w:val="nil"/>
              <w:left w:val="single" w:sz="4" w:space="0" w:color="auto"/>
              <w:bottom w:val="nil"/>
              <w:right w:val="single" w:sz="4" w:space="0" w:color="auto"/>
            </w:tcBorders>
            <w:shd w:val="clear" w:color="auto" w:fill="auto"/>
          </w:tcPr>
          <w:p w14:paraId="63D0EEF5" w14:textId="77777777" w:rsidR="00C93AA6" w:rsidRPr="00AD70C4" w:rsidRDefault="00C93AA6" w:rsidP="00BD50F9">
            <w:pPr>
              <w:spacing w:after="0" w:line="240" w:lineRule="auto"/>
              <w:rPr>
                <w:ins w:id="706" w:author="Comparison" w:date="2016-03-11T22:42:00Z"/>
                <w:rFonts w:ascii="Consolas" w:hAnsi="Consolas" w:cs="Consolas"/>
                <w:lang w:val="en-US"/>
              </w:rPr>
            </w:pPr>
          </w:p>
        </w:tc>
        <w:tc>
          <w:tcPr>
            <w:tcW w:w="815" w:type="dxa"/>
            <w:tcBorders>
              <w:top w:val="single" w:sz="4" w:space="0" w:color="auto"/>
              <w:left w:val="single" w:sz="4" w:space="0" w:color="auto"/>
              <w:bottom w:val="single" w:sz="4" w:space="0" w:color="auto"/>
              <w:right w:val="single" w:sz="4" w:space="0" w:color="auto"/>
            </w:tcBorders>
            <w:hideMark/>
          </w:tcPr>
          <w:p w14:paraId="616C1F6B" w14:textId="77777777" w:rsidR="00C93AA6" w:rsidRPr="00AD70C4" w:rsidRDefault="00C93AA6" w:rsidP="00BD50F9">
            <w:pPr>
              <w:spacing w:after="0" w:line="240" w:lineRule="auto"/>
              <w:rPr>
                <w:ins w:id="707" w:author="Comparison" w:date="2016-03-11T22:42:00Z"/>
                <w:rFonts w:ascii="Consolas" w:hAnsi="Consolas" w:cs="Consolas"/>
                <w:lang w:val="en-US"/>
              </w:rPr>
            </w:pPr>
            <w:ins w:id="708" w:author="Comparison" w:date="2016-03-11T22:42:00Z">
              <w:r w:rsidRPr="00AD70C4">
                <w:rPr>
                  <w:rFonts w:ascii="Consolas" w:hAnsi="Consolas" w:cs="Consolas"/>
                  <w:lang w:val="en-US"/>
                </w:rPr>
                <w:t>11</w:t>
              </w:r>
            </w:ins>
          </w:p>
          <w:p w14:paraId="0BFE33BA" w14:textId="77777777" w:rsidR="00C93AA6" w:rsidRPr="00AD70C4" w:rsidRDefault="00C93AA6" w:rsidP="00BD50F9">
            <w:pPr>
              <w:spacing w:after="0" w:line="240" w:lineRule="auto"/>
              <w:rPr>
                <w:ins w:id="709" w:author="Comparison" w:date="2016-03-11T22:42:00Z"/>
                <w:rFonts w:ascii="Consolas" w:hAnsi="Consolas" w:cs="Consolas"/>
                <w:lang w:val="en-US"/>
              </w:rPr>
            </w:pPr>
            <w:ins w:id="710" w:author="Comparison" w:date="2016-03-11T22:42:00Z">
              <w:r>
                <w:rPr>
                  <w:rFonts w:ascii="Consolas" w:hAnsi="Consolas" w:cs="Consolas"/>
                  <w:lang w:val="en-US"/>
                </w:rPr>
                <w:t>59</w:t>
              </w:r>
            </w:ins>
          </w:p>
          <w:p w14:paraId="3213109B" w14:textId="77777777" w:rsidR="00C93AA6" w:rsidRPr="00AD70C4" w:rsidRDefault="00C93AA6" w:rsidP="00BD50F9">
            <w:pPr>
              <w:spacing w:after="0" w:line="240" w:lineRule="auto"/>
              <w:rPr>
                <w:ins w:id="711" w:author="Comparison" w:date="2016-03-11T22:42:00Z"/>
                <w:rFonts w:ascii="Consolas" w:hAnsi="Consolas" w:cs="Consolas"/>
                <w:lang w:val="en-US"/>
              </w:rPr>
            </w:pPr>
            <w:ins w:id="712" w:author="Comparison" w:date="2016-03-11T22:42:00Z">
              <w:r>
                <w:rPr>
                  <w:rFonts w:ascii="Consolas" w:hAnsi="Consolas" w:cs="Consolas"/>
                  <w:lang w:val="en-US"/>
                </w:rPr>
                <w:t>PM</w:t>
              </w:r>
            </w:ins>
          </w:p>
          <w:p w14:paraId="2070E054" w14:textId="77777777" w:rsidR="00C93AA6" w:rsidRPr="00AD70C4" w:rsidRDefault="00C93AA6" w:rsidP="00BD50F9">
            <w:pPr>
              <w:spacing w:after="0" w:line="240" w:lineRule="auto"/>
              <w:rPr>
                <w:ins w:id="713" w:author="Comparison" w:date="2016-03-11T22:42:00Z"/>
                <w:rFonts w:ascii="Consolas" w:hAnsi="Consolas" w:cs="Consolas"/>
                <w:lang w:val="en-US"/>
              </w:rPr>
            </w:pPr>
            <w:ins w:id="714" w:author="Comparison" w:date="2016-03-11T22:42:00Z">
              <w:r>
                <w:rPr>
                  <w:rFonts w:ascii="Consolas" w:hAnsi="Consolas" w:cs="Consolas"/>
                  <w:lang w:val="en-US"/>
                </w:rPr>
                <w:t>0</w:t>
              </w:r>
            </w:ins>
          </w:p>
          <w:p w14:paraId="255ABE13" w14:textId="77777777" w:rsidR="00C93AA6" w:rsidRPr="00AD70C4" w:rsidRDefault="00C93AA6" w:rsidP="00BD50F9">
            <w:pPr>
              <w:spacing w:after="0" w:line="240" w:lineRule="auto"/>
              <w:rPr>
                <w:ins w:id="715" w:author="Comparison" w:date="2016-03-11T22:42:00Z"/>
                <w:rFonts w:ascii="Consolas" w:hAnsi="Consolas" w:cs="Consolas"/>
                <w:lang w:val="en-US"/>
              </w:rPr>
            </w:pPr>
            <w:ins w:id="716" w:author="Comparison" w:date="2016-03-11T22:42:00Z">
              <w:r>
                <w:rPr>
                  <w:rFonts w:ascii="Consolas" w:hAnsi="Consolas" w:cs="Consolas"/>
                  <w:lang w:val="en-US"/>
                </w:rPr>
                <w:t>3</w:t>
              </w:r>
            </w:ins>
          </w:p>
        </w:tc>
        <w:tc>
          <w:tcPr>
            <w:tcW w:w="1305" w:type="dxa"/>
            <w:tcBorders>
              <w:top w:val="single" w:sz="4" w:space="0" w:color="auto"/>
              <w:left w:val="single" w:sz="4" w:space="0" w:color="auto"/>
              <w:bottom w:val="single" w:sz="4" w:space="0" w:color="auto"/>
              <w:right w:val="single" w:sz="4" w:space="0" w:color="auto"/>
            </w:tcBorders>
            <w:hideMark/>
          </w:tcPr>
          <w:p w14:paraId="253AA44A" w14:textId="77777777" w:rsidR="00C93AA6" w:rsidRPr="00AD70C4" w:rsidRDefault="00C93AA6" w:rsidP="00BD50F9">
            <w:pPr>
              <w:spacing w:after="0" w:line="240" w:lineRule="auto"/>
              <w:rPr>
                <w:ins w:id="717" w:author="Comparison" w:date="2016-03-11T22:42:00Z"/>
                <w:rFonts w:ascii="Consolas" w:hAnsi="Consolas" w:cs="Consolas"/>
                <w:lang w:val="en-US"/>
              </w:rPr>
            </w:pPr>
            <w:ins w:id="718" w:author="Comparison" w:date="2016-03-11T22:42:00Z">
              <w:r>
                <w:rPr>
                  <w:rFonts w:ascii="Consolas" w:hAnsi="Consolas" w:cs="Consolas"/>
                  <w:lang w:val="en-US"/>
                </w:rPr>
                <w:t>12</w:t>
              </w:r>
              <w:r w:rsidRPr="00AD70C4">
                <w:rPr>
                  <w:rFonts w:ascii="Consolas" w:hAnsi="Consolas" w:cs="Consolas"/>
                  <w:lang w:val="en-US"/>
                </w:rPr>
                <w:t>:</w:t>
              </w:r>
              <w:r>
                <w:rPr>
                  <w:rFonts w:ascii="Consolas" w:hAnsi="Consolas" w:cs="Consolas"/>
                  <w:lang w:val="en-US"/>
                </w:rPr>
                <w:t>02</w:t>
              </w:r>
              <w:r w:rsidRPr="00AD70C4">
                <w:rPr>
                  <w:rFonts w:ascii="Consolas" w:hAnsi="Consolas" w:cs="Consolas"/>
                  <w:lang w:val="en-US"/>
                </w:rPr>
                <w:t>:</w:t>
              </w:r>
              <w:r>
                <w:rPr>
                  <w:rFonts w:ascii="Consolas" w:hAnsi="Consolas" w:cs="Consolas"/>
                  <w:lang w:val="en-US"/>
                </w:rPr>
                <w:t>A</w:t>
              </w:r>
              <w:r w:rsidRPr="00AD70C4">
                <w:rPr>
                  <w:rFonts w:ascii="Consolas" w:hAnsi="Consolas" w:cs="Consolas"/>
                  <w:lang w:val="en-US"/>
                </w:rPr>
                <w:t>M</w:t>
              </w:r>
            </w:ins>
          </w:p>
        </w:tc>
      </w:tr>
    </w:tbl>
    <w:p w14:paraId="5DFEF3E7" w14:textId="77777777" w:rsidR="00C93AA6" w:rsidRPr="00AD70C4" w:rsidRDefault="00C93AA6" w:rsidP="00C93AA6">
      <w:pPr>
        <w:spacing w:after="0" w:line="240" w:lineRule="auto"/>
        <w:rPr>
          <w:ins w:id="719" w:author="Comparison" w:date="2016-03-11T22:42:00Z"/>
          <w:lang w:val="en-US"/>
        </w:rPr>
      </w:pPr>
    </w:p>
    <w:p w14:paraId="18DFBFF5" w14:textId="77777777" w:rsidR="00C93AA6" w:rsidRPr="00AD70C4" w:rsidRDefault="00C93AA6" w:rsidP="00C93AA6">
      <w:pPr>
        <w:pStyle w:val="Heading2"/>
        <w:rPr>
          <w:ins w:id="720" w:author="Comparison" w:date="2016-03-11T22:42:00Z"/>
        </w:rPr>
      </w:pPr>
      <w:ins w:id="721" w:author="Comparison" w:date="2016-03-11T22:42:00Z">
        <w:r>
          <w:t xml:space="preserve">** </w:t>
        </w:r>
        <w:r w:rsidRPr="00AD70C4">
          <w:t xml:space="preserve">– </w:t>
        </w:r>
        <w:r>
          <w:t>Odd / Even Elements</w:t>
        </w:r>
      </w:ins>
    </w:p>
    <w:p w14:paraId="5AD3E814" w14:textId="77777777" w:rsidR="00C93AA6" w:rsidRPr="002A2068" w:rsidRDefault="00C93AA6" w:rsidP="00C93AA6">
      <w:pPr>
        <w:rPr>
          <w:ins w:id="722" w:author="Comparison" w:date="2016-03-11T22:42:00Z"/>
          <w:lang w:val="en-US"/>
        </w:rPr>
      </w:pPr>
      <w:ins w:id="723" w:author="Comparison" w:date="2016-03-11T22:42:00Z">
        <w:r w:rsidRPr="002A2068">
          <w:rPr>
            <w:lang w:val="en-US"/>
          </w:rPr>
          <w:t xml:space="preserve">You are given </w:t>
        </w:r>
        <w:r w:rsidRPr="002A2068">
          <w:rPr>
            <w:b/>
            <w:lang w:val="en-US"/>
          </w:rPr>
          <w:t>N numbers</w:t>
        </w:r>
        <w:r w:rsidRPr="002A2068">
          <w:rPr>
            <w:lang w:val="en-US"/>
          </w:rPr>
          <w:t xml:space="preserve">. Calculate the </w:t>
        </w:r>
        <w:r w:rsidRPr="002A2068">
          <w:rPr>
            <w:b/>
            <w:lang w:val="en-US"/>
          </w:rPr>
          <w:t>sum</w:t>
        </w:r>
        <w:r w:rsidRPr="002A2068">
          <w:rPr>
            <w:lang w:val="en-US"/>
          </w:rPr>
          <w:t xml:space="preserve">, </w:t>
        </w:r>
        <w:r w:rsidRPr="002A2068">
          <w:rPr>
            <w:b/>
            <w:lang w:val="en-US"/>
          </w:rPr>
          <w:t>min</w:t>
        </w:r>
        <w:r w:rsidRPr="002A2068">
          <w:rPr>
            <w:lang w:val="en-US"/>
          </w:rPr>
          <w:t xml:space="preserve"> and </w:t>
        </w:r>
        <w:r w:rsidRPr="002A2068">
          <w:rPr>
            <w:b/>
            <w:lang w:val="en-US"/>
          </w:rPr>
          <w:t>max</w:t>
        </w:r>
        <w:r w:rsidRPr="002A2068">
          <w:rPr>
            <w:lang w:val="en-US"/>
          </w:rPr>
          <w:t xml:space="preserve"> of its </w:t>
        </w:r>
        <w:r w:rsidRPr="002A2068">
          <w:rPr>
            <w:b/>
            <w:lang w:val="en-US"/>
          </w:rPr>
          <w:t>odd elements</w:t>
        </w:r>
        <w:r>
          <w:rPr>
            <w:lang w:val="en-US"/>
          </w:rPr>
          <w:t xml:space="preserve"> </w:t>
        </w:r>
        <w:r w:rsidRPr="002A2068">
          <w:rPr>
            <w:lang w:val="en-US"/>
          </w:rPr>
          <w:t xml:space="preserve">and </w:t>
        </w:r>
        <w:r w:rsidRPr="002A2068">
          <w:rPr>
            <w:b/>
            <w:lang w:val="en-US"/>
          </w:rPr>
          <w:t>sum</w:t>
        </w:r>
        <w:r w:rsidRPr="002A2068">
          <w:rPr>
            <w:lang w:val="en-US"/>
          </w:rPr>
          <w:t xml:space="preserve">, </w:t>
        </w:r>
        <w:r w:rsidRPr="002A2068">
          <w:rPr>
            <w:b/>
            <w:lang w:val="en-US"/>
          </w:rPr>
          <w:t>min</w:t>
        </w:r>
        <w:r w:rsidRPr="002A2068">
          <w:rPr>
            <w:lang w:val="en-US"/>
          </w:rPr>
          <w:t xml:space="preserve"> and </w:t>
        </w:r>
        <w:r w:rsidRPr="002A2068">
          <w:rPr>
            <w:b/>
            <w:lang w:val="en-US"/>
          </w:rPr>
          <w:t>max</w:t>
        </w:r>
        <w:r w:rsidRPr="002A2068">
          <w:rPr>
            <w:lang w:val="en-US"/>
          </w:rPr>
          <w:t xml:space="preserve"> of its </w:t>
        </w:r>
        <w:r w:rsidRPr="002A2068">
          <w:rPr>
            <w:b/>
            <w:lang w:val="en-US"/>
          </w:rPr>
          <w:t>even elements.</w:t>
        </w:r>
        <w:r>
          <w:rPr>
            <w:lang w:val="en-US"/>
          </w:rPr>
          <w:t xml:space="preserve"> </w:t>
        </w:r>
        <w:r w:rsidRPr="002A2068">
          <w:rPr>
            <w:lang w:val="en-US"/>
          </w:rPr>
          <w:t>Consider that the first element is odd, the second is even, etc.</w:t>
        </w:r>
      </w:ins>
    </w:p>
    <w:p w14:paraId="0E7B2B73" w14:textId="77777777" w:rsidR="00C93AA6" w:rsidRPr="00AD70C4" w:rsidRDefault="00C93AA6" w:rsidP="00C93AA6">
      <w:pPr>
        <w:pStyle w:val="Heading3"/>
        <w:rPr>
          <w:ins w:id="724" w:author="Comparison" w:date="2016-03-11T22:42:00Z"/>
        </w:rPr>
      </w:pPr>
      <w:ins w:id="725" w:author="Comparison" w:date="2016-03-11T22:42:00Z">
        <w:r w:rsidRPr="00AD70C4">
          <w:t>Input</w:t>
        </w:r>
      </w:ins>
    </w:p>
    <w:p w14:paraId="263E88A3" w14:textId="77777777" w:rsidR="00C93AA6" w:rsidRDefault="00C93AA6" w:rsidP="00C93AA6">
      <w:pPr>
        <w:rPr>
          <w:ins w:id="726" w:author="Comparison" w:date="2016-03-11T22:42:00Z"/>
          <w:lang w:val="en-US"/>
        </w:rPr>
      </w:pPr>
      <w:ins w:id="727" w:author="Comparison" w:date="2016-03-11T22:42:00Z">
        <w:r w:rsidRPr="00AD70C4">
          <w:rPr>
            <w:lang w:val="en-US"/>
          </w:rPr>
          <w:t>The input data should be read from the console.</w:t>
        </w:r>
        <w:r>
          <w:rPr>
            <w:lang w:val="en-US"/>
          </w:rPr>
          <w:t xml:space="preserve"> It will consists of exactly one line.</w:t>
        </w:r>
      </w:ins>
    </w:p>
    <w:p w14:paraId="480C8EFC" w14:textId="77777777" w:rsidR="00C93AA6" w:rsidRPr="00AD70C4" w:rsidRDefault="00C93AA6" w:rsidP="00C93AA6">
      <w:pPr>
        <w:pStyle w:val="ListParagraph"/>
        <w:numPr>
          <w:ilvl w:val="0"/>
          <w:numId w:val="28"/>
        </w:numPr>
        <w:rPr>
          <w:ins w:id="728" w:author="Comparison" w:date="2016-03-11T22:42:00Z"/>
          <w:b/>
          <w:lang w:val="en-US"/>
        </w:rPr>
      </w:pPr>
      <w:ins w:id="729" w:author="Comparison" w:date="2016-03-11T22:42:00Z">
        <w:r>
          <w:rPr>
            <w:lang w:val="en-US"/>
          </w:rPr>
          <w:t xml:space="preserve">At the first line </w:t>
        </w:r>
        <w:r w:rsidRPr="002A2068">
          <w:rPr>
            <w:b/>
            <w:lang w:val="en-US"/>
          </w:rPr>
          <w:t>N numbers</w:t>
        </w:r>
        <w:r>
          <w:rPr>
            <w:lang w:val="en-US"/>
          </w:rPr>
          <w:t xml:space="preserve"> will be given, separated one from another by a single </w:t>
        </w:r>
        <w:r w:rsidRPr="002A2068">
          <w:rPr>
            <w:b/>
            <w:lang w:val="en-US"/>
          </w:rPr>
          <w:t>space</w:t>
        </w:r>
        <w:r>
          <w:rPr>
            <w:lang w:val="en-US"/>
          </w:rPr>
          <w:t>.</w:t>
        </w:r>
      </w:ins>
    </w:p>
    <w:p w14:paraId="24D6351C" w14:textId="77777777" w:rsidR="00C93AA6" w:rsidRPr="00AD70C4" w:rsidRDefault="00C93AA6" w:rsidP="00C93AA6">
      <w:pPr>
        <w:spacing w:after="120"/>
        <w:rPr>
          <w:ins w:id="730" w:author="Comparison" w:date="2016-03-11T22:42:00Z"/>
          <w:lang w:val="en-US"/>
        </w:rPr>
      </w:pPr>
      <w:ins w:id="731" w:author="Comparison" w:date="2016-03-11T22:42:00Z">
        <w:r w:rsidRPr="00AD70C4">
          <w:rPr>
            <w:lang w:val="en-US"/>
          </w:rPr>
          <w:t>The input data will always be valid and in the format described. There is no need to check it explicitly.</w:t>
        </w:r>
      </w:ins>
    </w:p>
    <w:p w14:paraId="48C04BA9" w14:textId="77777777" w:rsidR="00C93AA6" w:rsidRPr="00AD70C4" w:rsidRDefault="00C93AA6" w:rsidP="00C93AA6">
      <w:pPr>
        <w:pStyle w:val="Heading3"/>
        <w:rPr>
          <w:ins w:id="732" w:author="Comparison" w:date="2016-03-11T22:42:00Z"/>
        </w:rPr>
      </w:pPr>
      <w:ins w:id="733" w:author="Comparison" w:date="2016-03-11T22:42:00Z">
        <w:r w:rsidRPr="00AD70C4">
          <w:t>Output</w:t>
        </w:r>
      </w:ins>
    </w:p>
    <w:p w14:paraId="14238018" w14:textId="77777777" w:rsidR="00C93AA6" w:rsidRDefault="00C93AA6" w:rsidP="00C93AA6">
      <w:pPr>
        <w:spacing w:after="120"/>
        <w:rPr>
          <w:ins w:id="734" w:author="Comparison" w:date="2016-03-11T22:42:00Z"/>
          <w:lang w:val="en-US"/>
        </w:rPr>
      </w:pPr>
      <w:ins w:id="735" w:author="Comparison" w:date="2016-03-11T22:42:00Z">
        <w:r w:rsidRPr="00AD70C4">
          <w:rPr>
            <w:lang w:val="en-US"/>
          </w:rPr>
          <w:t xml:space="preserve">You have to print </w:t>
        </w:r>
        <w:r>
          <w:rPr>
            <w:lang w:val="en-US"/>
          </w:rPr>
          <w:t>the output in a single line at the console in the following format:</w:t>
        </w:r>
      </w:ins>
    </w:p>
    <w:p w14:paraId="30F5C933" w14:textId="77777777" w:rsidR="00C93AA6" w:rsidRPr="0069289B" w:rsidRDefault="00C93AA6" w:rsidP="00C93AA6">
      <w:pPr>
        <w:pStyle w:val="ListParagraph"/>
        <w:numPr>
          <w:ilvl w:val="0"/>
          <w:numId w:val="28"/>
        </w:numPr>
        <w:spacing w:after="120"/>
        <w:rPr>
          <w:ins w:id="736" w:author="Comparison" w:date="2016-03-11T22:42:00Z"/>
          <w:b/>
          <w:noProof/>
          <w:lang w:val="en-US"/>
        </w:rPr>
      </w:pPr>
      <w:ins w:id="737" w:author="Comparison" w:date="2016-03-11T22:42:00Z">
        <w:r w:rsidRPr="0069289B">
          <w:rPr>
            <w:b/>
            <w:noProof/>
            <w:lang w:val="en-US"/>
          </w:rPr>
          <w:t>OddSum=…, OddMin=…, OddMax=…, EvenSum=…, EvenMin=…, EvenMax=…</w:t>
        </w:r>
      </w:ins>
    </w:p>
    <w:p w14:paraId="60347102" w14:textId="77777777" w:rsidR="00C93AA6" w:rsidRPr="003927D9" w:rsidRDefault="00C93AA6" w:rsidP="00C93AA6">
      <w:pPr>
        <w:spacing w:after="120"/>
        <w:rPr>
          <w:ins w:id="738" w:author="Comparison" w:date="2016-03-11T22:42:00Z"/>
          <w:noProof/>
          <w:lang w:val="en-US"/>
        </w:rPr>
      </w:pPr>
      <w:ins w:id="739" w:author="Comparison" w:date="2016-03-11T22:42:00Z">
        <w:r w:rsidRPr="003927D9">
          <w:rPr>
            <w:noProof/>
            <w:lang w:val="en-US"/>
          </w:rPr>
          <w:t xml:space="preserve">Print </w:t>
        </w:r>
        <w:r>
          <w:rPr>
            <w:noProof/>
            <w:lang w:val="en-US"/>
          </w:rPr>
          <w:t>the numbers in the output without any unneeded trailing zeroes (i.e. print 1.5 instead of 1.50; 1 instead of 1.00). In case the sum, the minimal or the maximal element cannot be calculated (due to missing data), print "</w:t>
        </w:r>
        <w:r w:rsidRPr="008A5F5C">
          <w:rPr>
            <w:b/>
            <w:noProof/>
            <w:lang w:val="en-US"/>
          </w:rPr>
          <w:t>No</w:t>
        </w:r>
        <w:r>
          <w:rPr>
            <w:noProof/>
            <w:lang w:val="en-US"/>
          </w:rPr>
          <w:t>".</w:t>
        </w:r>
      </w:ins>
    </w:p>
    <w:p w14:paraId="56E03E81" w14:textId="77777777" w:rsidR="00C93AA6" w:rsidRPr="00AD70C4" w:rsidRDefault="00C93AA6" w:rsidP="00C93AA6">
      <w:pPr>
        <w:pStyle w:val="Heading3"/>
        <w:rPr>
          <w:ins w:id="740" w:author="Comparison" w:date="2016-03-11T22:42:00Z"/>
        </w:rPr>
      </w:pPr>
      <w:ins w:id="741" w:author="Comparison" w:date="2016-03-11T22:42:00Z">
        <w:r w:rsidRPr="00AD70C4">
          <w:t>Constraints</w:t>
        </w:r>
      </w:ins>
    </w:p>
    <w:p w14:paraId="73CAC077" w14:textId="77777777" w:rsidR="00C93AA6" w:rsidRPr="00C91303" w:rsidRDefault="00C93AA6" w:rsidP="00C93AA6">
      <w:pPr>
        <w:pStyle w:val="ListParagraph"/>
        <w:numPr>
          <w:ilvl w:val="0"/>
          <w:numId w:val="29"/>
        </w:numPr>
        <w:rPr>
          <w:ins w:id="742" w:author="Comparison" w:date="2016-03-11T22:42:00Z"/>
          <w:b/>
          <w:lang w:val="en-US"/>
        </w:rPr>
      </w:pPr>
      <w:ins w:id="743" w:author="Comparison" w:date="2016-03-11T22:42:00Z">
        <w:r>
          <w:rPr>
            <w:lang w:val="en-US"/>
          </w:rPr>
          <w:t>All numbers in the input will be in the range [-1 000 000 … 1 000 000], with no more than 10 digits (total, before and after the decimal point). The decimal separator in the non-integer numbers will be '</w:t>
        </w:r>
        <w:r w:rsidRPr="003927D9">
          <w:rPr>
            <w:b/>
            <w:lang w:val="en-US"/>
          </w:rPr>
          <w:t>.</w:t>
        </w:r>
        <w:r>
          <w:rPr>
            <w:lang w:val="en-US"/>
          </w:rPr>
          <w:t>' and the numbers will have up to 2 digits after the decimal separator.</w:t>
        </w:r>
      </w:ins>
    </w:p>
    <w:p w14:paraId="44467AC2" w14:textId="77777777" w:rsidR="00C93AA6" w:rsidRPr="002818EF" w:rsidRDefault="00C93AA6" w:rsidP="00C93AA6">
      <w:pPr>
        <w:pStyle w:val="ListParagraph"/>
        <w:numPr>
          <w:ilvl w:val="0"/>
          <w:numId w:val="29"/>
        </w:numPr>
        <w:rPr>
          <w:ins w:id="744" w:author="Comparison" w:date="2016-03-11T22:42:00Z"/>
          <w:b/>
          <w:lang w:val="en-US"/>
        </w:rPr>
      </w:pPr>
      <w:ins w:id="745" w:author="Comparison" w:date="2016-03-11T22:42:00Z">
        <w:r>
          <w:rPr>
            <w:lang w:val="en-US"/>
          </w:rPr>
          <w:t xml:space="preserve">The count N of the numbers in the input is in the range </w:t>
        </w:r>
        <w:r>
          <w:rPr>
            <w:noProof/>
            <w:lang w:val="en-US"/>
          </w:rPr>
          <w:t>[0 … 1000].</w:t>
        </w:r>
      </w:ins>
    </w:p>
    <w:p w14:paraId="5EE0431C" w14:textId="77777777" w:rsidR="00C93AA6" w:rsidRPr="002D73DE" w:rsidRDefault="00C93AA6" w:rsidP="00C93AA6">
      <w:pPr>
        <w:pStyle w:val="ListParagraph"/>
        <w:numPr>
          <w:ilvl w:val="0"/>
          <w:numId w:val="29"/>
        </w:numPr>
        <w:rPr>
          <w:ins w:id="746" w:author="Comparison" w:date="2016-03-11T22:42:00Z"/>
          <w:b/>
          <w:lang w:val="en-US"/>
        </w:rPr>
      </w:pPr>
      <w:ins w:id="747" w:author="Comparison" w:date="2016-03-11T22:42:00Z">
        <w:r>
          <w:rPr>
            <w:noProof/>
            <w:lang w:val="en-US"/>
          </w:rPr>
          <w:t xml:space="preserve">All numbers in the output should be formatted </w:t>
        </w:r>
        <w:r w:rsidRPr="002818EF">
          <w:rPr>
            <w:b/>
            <w:noProof/>
            <w:lang w:val="en-US"/>
          </w:rPr>
          <w:t>without unn</w:t>
        </w:r>
        <w:r w:rsidR="009B21E9">
          <w:rPr>
            <w:b/>
            <w:noProof/>
            <w:lang w:val="en-US"/>
          </w:rPr>
          <w:t>e</w:t>
        </w:r>
        <w:r w:rsidRPr="002818EF">
          <w:rPr>
            <w:b/>
            <w:noProof/>
            <w:lang w:val="en-US"/>
          </w:rPr>
          <w:t>eded trailing zeroes</w:t>
        </w:r>
        <w:r>
          <w:rPr>
            <w:noProof/>
            <w:lang w:val="en-US"/>
          </w:rPr>
          <w:t>.</w:t>
        </w:r>
      </w:ins>
    </w:p>
    <w:p w14:paraId="5C7B72D2" w14:textId="77777777" w:rsidR="00C93AA6" w:rsidRPr="002D73DE" w:rsidRDefault="00C93AA6" w:rsidP="00C93AA6">
      <w:pPr>
        <w:pStyle w:val="ListParagraph"/>
        <w:numPr>
          <w:ilvl w:val="0"/>
          <w:numId w:val="29"/>
        </w:numPr>
        <w:rPr>
          <w:ins w:id="748" w:author="Comparison" w:date="2016-03-11T22:42:00Z"/>
          <w:b/>
          <w:lang w:val="en-US"/>
        </w:rPr>
      </w:pPr>
      <w:ins w:id="749" w:author="Comparison" w:date="2016-03-11T22:42:00Z">
        <w:r w:rsidRPr="002D73DE">
          <w:rPr>
            <w:lang w:val="en-US"/>
          </w:rPr>
          <w:t>Allowed work time for your program: 0.1 seconds.</w:t>
        </w:r>
      </w:ins>
    </w:p>
    <w:p w14:paraId="06F0C07A" w14:textId="77777777" w:rsidR="00C93AA6" w:rsidRPr="002D73DE" w:rsidRDefault="00C93AA6" w:rsidP="00C93AA6">
      <w:pPr>
        <w:pStyle w:val="ListParagraph"/>
        <w:numPr>
          <w:ilvl w:val="0"/>
          <w:numId w:val="29"/>
        </w:numPr>
        <w:rPr>
          <w:ins w:id="750" w:author="Comparison" w:date="2016-03-11T22:42:00Z"/>
          <w:lang w:val="en-US"/>
        </w:rPr>
      </w:pPr>
      <w:ins w:id="751" w:author="Comparison" w:date="2016-03-11T22:42:00Z">
        <w:r w:rsidRPr="002D73DE">
          <w:rPr>
            <w:lang w:val="en-US"/>
          </w:rPr>
          <w:t>Allowed memory: 16</w:t>
        </w:r>
        <w:r>
          <w:rPr>
            <w:lang w:val="en-US"/>
          </w:rPr>
          <w:t xml:space="preserve"> </w:t>
        </w:r>
        <w:r w:rsidRPr="002D73DE">
          <w:rPr>
            <w:lang w:val="en-US"/>
          </w:rPr>
          <w:t>MB.</w:t>
        </w:r>
      </w:ins>
    </w:p>
    <w:p w14:paraId="5D14C828" w14:textId="77777777" w:rsidR="00C93AA6" w:rsidRPr="00AD70C4" w:rsidRDefault="00C93AA6" w:rsidP="00C93AA6">
      <w:pPr>
        <w:pStyle w:val="Heading3"/>
        <w:rPr>
          <w:ins w:id="752" w:author="Comparison" w:date="2016-03-11T22:42:00Z"/>
        </w:rPr>
      </w:pPr>
      <w:ins w:id="753" w:author="Comparison" w:date="2016-03-11T22:42:00Z">
        <w:r w:rsidRPr="00AD70C4">
          <w:t>Examples</w:t>
        </w:r>
      </w:ins>
    </w:p>
    <w:tbl>
      <w:tblPr>
        <w:tblW w:w="10362" w:type="dxa"/>
        <w:tblInd w:w="108" w:type="dxa"/>
        <w:tblLayout w:type="fixed"/>
        <w:tblLook w:val="04A0" w:firstRow="1" w:lastRow="0" w:firstColumn="1" w:lastColumn="0" w:noHBand="0" w:noVBand="1"/>
      </w:tblPr>
      <w:tblGrid>
        <w:gridCol w:w="1255"/>
        <w:gridCol w:w="9107"/>
      </w:tblGrid>
      <w:tr w:rsidR="00C93AA6" w:rsidRPr="00AD70C4" w14:paraId="539FF80B" w14:textId="77777777" w:rsidTr="00BD50F9">
        <w:trPr>
          <w:trHeight w:val="20"/>
          <w:ins w:id="754" w:author="Comparison" w:date="2016-03-11T22:42:00Z"/>
        </w:trPr>
        <w:tc>
          <w:tcPr>
            <w:tcW w:w="12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14F9D72" w14:textId="77777777" w:rsidR="00C93AA6" w:rsidRPr="008369F4" w:rsidRDefault="00C93AA6" w:rsidP="00BD50F9">
            <w:pPr>
              <w:spacing w:before="60" w:after="60" w:line="240" w:lineRule="auto"/>
              <w:rPr>
                <w:ins w:id="755" w:author="Comparison" w:date="2016-03-11T22:42:00Z"/>
                <w:rStyle w:val="Strong"/>
                <w:sz w:val="24"/>
                <w:szCs w:val="24"/>
                <w:lang w:val="en-US"/>
              </w:rPr>
            </w:pPr>
            <w:ins w:id="756" w:author="Comparison" w:date="2016-03-11T22:42:00Z">
              <w:r w:rsidRPr="008369F4">
                <w:rPr>
                  <w:rStyle w:val="Strong"/>
                  <w:sz w:val="24"/>
                  <w:szCs w:val="24"/>
                  <w:lang w:val="en-US"/>
                </w:rPr>
                <w:t>Input</w:t>
              </w:r>
            </w:ins>
          </w:p>
        </w:tc>
        <w:tc>
          <w:tcPr>
            <w:tcW w:w="910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657DC01" w14:textId="77777777" w:rsidR="00C93AA6" w:rsidRPr="008369F4" w:rsidRDefault="00C93AA6" w:rsidP="00BD50F9">
            <w:pPr>
              <w:spacing w:before="60" w:after="60" w:line="240" w:lineRule="auto"/>
              <w:rPr>
                <w:ins w:id="757" w:author="Comparison" w:date="2016-03-11T22:42:00Z"/>
                <w:rStyle w:val="Strong"/>
                <w:sz w:val="24"/>
                <w:szCs w:val="24"/>
                <w:lang w:val="en-US"/>
              </w:rPr>
            </w:pPr>
            <w:ins w:id="758" w:author="Comparison" w:date="2016-03-11T22:42:00Z">
              <w:r w:rsidRPr="008369F4">
                <w:rPr>
                  <w:rStyle w:val="Strong"/>
                  <w:sz w:val="24"/>
                  <w:szCs w:val="24"/>
                  <w:lang w:val="en-US"/>
                </w:rPr>
                <w:t>Output</w:t>
              </w:r>
            </w:ins>
          </w:p>
        </w:tc>
      </w:tr>
      <w:tr w:rsidR="00C93AA6" w:rsidRPr="0069289B" w14:paraId="78E041EC" w14:textId="77777777" w:rsidTr="00BD50F9">
        <w:trPr>
          <w:trHeight w:val="60"/>
          <w:ins w:id="759" w:author="Comparison" w:date="2016-03-11T22:42:00Z"/>
        </w:trPr>
        <w:tc>
          <w:tcPr>
            <w:tcW w:w="1255" w:type="dxa"/>
            <w:tcBorders>
              <w:top w:val="single" w:sz="8" w:space="0" w:color="000000"/>
              <w:left w:val="single" w:sz="8" w:space="0" w:color="000000"/>
              <w:bottom w:val="single" w:sz="8" w:space="0" w:color="000000"/>
              <w:right w:val="single" w:sz="8" w:space="0" w:color="000000"/>
            </w:tcBorders>
          </w:tcPr>
          <w:p w14:paraId="3AFB8F98" w14:textId="77777777" w:rsidR="00C93AA6" w:rsidRPr="0069289B" w:rsidRDefault="00C93AA6" w:rsidP="00BD50F9">
            <w:pPr>
              <w:spacing w:before="60" w:after="60" w:line="240" w:lineRule="auto"/>
              <w:rPr>
                <w:ins w:id="760" w:author="Comparison" w:date="2016-03-11T22:42:00Z"/>
                <w:rFonts w:ascii="Consolas" w:hAnsi="Consolas" w:cs="Consolas"/>
                <w:noProof/>
                <w:sz w:val="21"/>
                <w:szCs w:val="21"/>
                <w:lang w:val="en-US"/>
              </w:rPr>
            </w:pPr>
            <w:ins w:id="761" w:author="Comparison" w:date="2016-03-11T22:42:00Z">
              <w:r w:rsidRPr="0069289B">
                <w:rPr>
                  <w:noProof/>
                  <w:sz w:val="21"/>
                  <w:szCs w:val="21"/>
                  <w:lang w:val="en-US"/>
                </w:rPr>
                <w:t>2 3 5 4 2 1</w:t>
              </w:r>
            </w:ins>
          </w:p>
        </w:tc>
        <w:tc>
          <w:tcPr>
            <w:tcW w:w="9107" w:type="dxa"/>
            <w:tcBorders>
              <w:top w:val="single" w:sz="8" w:space="0" w:color="000000"/>
              <w:left w:val="single" w:sz="8" w:space="0" w:color="000000"/>
              <w:bottom w:val="single" w:sz="8" w:space="0" w:color="000000"/>
              <w:right w:val="single" w:sz="8" w:space="0" w:color="000000"/>
            </w:tcBorders>
          </w:tcPr>
          <w:p w14:paraId="5FC08CA3" w14:textId="77777777" w:rsidR="00C93AA6" w:rsidRPr="0069289B" w:rsidRDefault="00C93AA6" w:rsidP="00BD50F9">
            <w:pPr>
              <w:spacing w:before="60" w:after="60" w:line="240" w:lineRule="auto"/>
              <w:rPr>
                <w:ins w:id="762" w:author="Comparison" w:date="2016-03-11T22:42:00Z"/>
                <w:rFonts w:ascii="Consolas" w:hAnsi="Consolas" w:cs="Consolas"/>
                <w:noProof/>
                <w:sz w:val="21"/>
                <w:szCs w:val="21"/>
                <w:lang w:val="en-US"/>
              </w:rPr>
            </w:pPr>
            <w:ins w:id="763" w:author="Comparison" w:date="2016-03-11T22:42:00Z">
              <w:r w:rsidRPr="0069289B">
                <w:rPr>
                  <w:rFonts w:ascii="Consolas" w:hAnsi="Consolas" w:cs="Consolas"/>
                  <w:noProof/>
                  <w:sz w:val="21"/>
                  <w:szCs w:val="21"/>
                  <w:lang w:val="en-US"/>
                </w:rPr>
                <w:t>OddSum=9, OddMin=2, OddMax=5, EvenSum=8, EvenMin=1, EvenMax=4</w:t>
              </w:r>
            </w:ins>
          </w:p>
        </w:tc>
      </w:tr>
      <w:tr w:rsidR="00C93AA6" w:rsidRPr="0069289B" w14:paraId="2951AE28" w14:textId="77777777" w:rsidTr="00BD50F9">
        <w:trPr>
          <w:trHeight w:val="60"/>
          <w:ins w:id="764" w:author="Comparison" w:date="2016-03-11T22:42:00Z"/>
        </w:trPr>
        <w:tc>
          <w:tcPr>
            <w:tcW w:w="1255" w:type="dxa"/>
            <w:tcBorders>
              <w:top w:val="single" w:sz="8" w:space="0" w:color="000000"/>
              <w:left w:val="single" w:sz="8" w:space="0" w:color="000000"/>
              <w:bottom w:val="single" w:sz="8" w:space="0" w:color="000000"/>
              <w:right w:val="single" w:sz="8" w:space="0" w:color="000000"/>
            </w:tcBorders>
          </w:tcPr>
          <w:p w14:paraId="4E4DEC7A" w14:textId="77777777" w:rsidR="00C93AA6" w:rsidRPr="0069289B" w:rsidRDefault="00C93AA6" w:rsidP="00BD50F9">
            <w:pPr>
              <w:spacing w:before="60" w:after="60" w:line="240" w:lineRule="auto"/>
              <w:rPr>
                <w:ins w:id="765" w:author="Comparison" w:date="2016-03-11T22:42:00Z"/>
                <w:noProof/>
                <w:sz w:val="21"/>
                <w:szCs w:val="21"/>
                <w:lang w:val="en-US"/>
              </w:rPr>
            </w:pPr>
            <w:ins w:id="766" w:author="Comparison" w:date="2016-03-11T22:42:00Z">
              <w:r w:rsidRPr="0069289B">
                <w:rPr>
                  <w:noProof/>
                  <w:sz w:val="21"/>
                  <w:szCs w:val="21"/>
                  <w:lang w:val="en-US"/>
                </w:rPr>
                <w:t>3 -2 8 11 -3</w:t>
              </w:r>
            </w:ins>
          </w:p>
        </w:tc>
        <w:tc>
          <w:tcPr>
            <w:tcW w:w="9107" w:type="dxa"/>
            <w:tcBorders>
              <w:top w:val="single" w:sz="8" w:space="0" w:color="000000"/>
              <w:left w:val="single" w:sz="8" w:space="0" w:color="000000"/>
              <w:bottom w:val="single" w:sz="8" w:space="0" w:color="000000"/>
              <w:right w:val="single" w:sz="8" w:space="0" w:color="000000"/>
            </w:tcBorders>
          </w:tcPr>
          <w:p w14:paraId="1E75D3F9" w14:textId="77777777" w:rsidR="00C93AA6" w:rsidRPr="0069289B" w:rsidRDefault="00C93AA6" w:rsidP="00BD50F9">
            <w:pPr>
              <w:spacing w:before="60" w:after="60" w:line="240" w:lineRule="auto"/>
              <w:rPr>
                <w:ins w:id="767" w:author="Comparison" w:date="2016-03-11T22:42:00Z"/>
                <w:rFonts w:ascii="Consolas" w:hAnsi="Consolas" w:cs="Consolas"/>
                <w:noProof/>
                <w:sz w:val="21"/>
                <w:szCs w:val="21"/>
                <w:lang w:val="en-US"/>
              </w:rPr>
            </w:pPr>
            <w:ins w:id="768" w:author="Comparison" w:date="2016-03-11T22:42:00Z">
              <w:r w:rsidRPr="0069289B">
                <w:rPr>
                  <w:rFonts w:ascii="Consolas" w:hAnsi="Consolas" w:cs="Consolas"/>
                  <w:noProof/>
                  <w:sz w:val="21"/>
                  <w:szCs w:val="21"/>
                  <w:lang w:val="en-US"/>
                </w:rPr>
                <w:t>OddSum=8, OddMin=-3, OddMax=8, EvenSum=9, EvenMin=-2, EvenMax=11</w:t>
              </w:r>
            </w:ins>
          </w:p>
        </w:tc>
      </w:tr>
      <w:tr w:rsidR="00C93AA6" w:rsidRPr="0069289B" w14:paraId="171EC2FD" w14:textId="77777777" w:rsidTr="00BD50F9">
        <w:trPr>
          <w:trHeight w:val="60"/>
          <w:ins w:id="769" w:author="Comparison" w:date="2016-03-11T22:42:00Z"/>
        </w:trPr>
        <w:tc>
          <w:tcPr>
            <w:tcW w:w="1255" w:type="dxa"/>
            <w:tcBorders>
              <w:top w:val="single" w:sz="8" w:space="0" w:color="000000"/>
              <w:left w:val="single" w:sz="8" w:space="0" w:color="000000"/>
              <w:bottom w:val="single" w:sz="8" w:space="0" w:color="000000"/>
              <w:right w:val="single" w:sz="8" w:space="0" w:color="000000"/>
            </w:tcBorders>
          </w:tcPr>
          <w:p w14:paraId="3D92FEEF" w14:textId="77777777" w:rsidR="00C93AA6" w:rsidRPr="0069289B" w:rsidRDefault="00C93AA6" w:rsidP="00BD50F9">
            <w:pPr>
              <w:spacing w:before="60" w:after="60" w:line="240" w:lineRule="auto"/>
              <w:rPr>
                <w:ins w:id="770" w:author="Comparison" w:date="2016-03-11T22:42:00Z"/>
                <w:noProof/>
                <w:sz w:val="21"/>
                <w:szCs w:val="21"/>
                <w:lang w:val="en-US"/>
              </w:rPr>
            </w:pPr>
            <w:ins w:id="771" w:author="Comparison" w:date="2016-03-11T22:42:00Z">
              <w:r w:rsidRPr="0069289B">
                <w:rPr>
                  <w:noProof/>
                  <w:sz w:val="21"/>
                  <w:szCs w:val="21"/>
                  <w:lang w:val="en-US"/>
                </w:rPr>
                <w:t>1</w:t>
              </w:r>
            </w:ins>
          </w:p>
        </w:tc>
        <w:tc>
          <w:tcPr>
            <w:tcW w:w="9107" w:type="dxa"/>
            <w:tcBorders>
              <w:top w:val="single" w:sz="8" w:space="0" w:color="000000"/>
              <w:left w:val="single" w:sz="8" w:space="0" w:color="000000"/>
              <w:bottom w:val="single" w:sz="8" w:space="0" w:color="000000"/>
              <w:right w:val="single" w:sz="8" w:space="0" w:color="000000"/>
            </w:tcBorders>
          </w:tcPr>
          <w:p w14:paraId="4B4AFED3" w14:textId="77777777" w:rsidR="00C93AA6" w:rsidRPr="0069289B" w:rsidRDefault="00C93AA6" w:rsidP="00BD50F9">
            <w:pPr>
              <w:spacing w:before="60" w:after="60" w:line="240" w:lineRule="auto"/>
              <w:rPr>
                <w:ins w:id="772" w:author="Comparison" w:date="2016-03-11T22:42:00Z"/>
                <w:rFonts w:ascii="Consolas" w:hAnsi="Consolas" w:cs="Consolas"/>
                <w:noProof/>
                <w:sz w:val="21"/>
                <w:szCs w:val="21"/>
                <w:lang w:val="en-US"/>
              </w:rPr>
            </w:pPr>
            <w:ins w:id="773" w:author="Comparison" w:date="2016-03-11T22:42:00Z">
              <w:r w:rsidRPr="0069289B">
                <w:rPr>
                  <w:rFonts w:ascii="Consolas" w:hAnsi="Consolas" w:cs="Consolas"/>
                  <w:noProof/>
                  <w:sz w:val="21"/>
                  <w:szCs w:val="21"/>
                  <w:lang w:val="en-US"/>
                </w:rPr>
                <w:t>OddSum=1, OddMin=1, OddMax=1, EvenSum=No, EvenMin=No, EvenMax=No</w:t>
              </w:r>
            </w:ins>
          </w:p>
        </w:tc>
      </w:tr>
      <w:tr w:rsidR="00C93AA6" w:rsidRPr="0069289B" w14:paraId="7E563039" w14:textId="77777777" w:rsidTr="00BD50F9">
        <w:trPr>
          <w:trHeight w:val="60"/>
          <w:ins w:id="774" w:author="Comparison" w:date="2016-03-11T22:42:00Z"/>
        </w:trPr>
        <w:tc>
          <w:tcPr>
            <w:tcW w:w="1255" w:type="dxa"/>
            <w:tcBorders>
              <w:top w:val="single" w:sz="8" w:space="0" w:color="000000"/>
              <w:left w:val="single" w:sz="8" w:space="0" w:color="000000"/>
              <w:bottom w:val="single" w:sz="8" w:space="0" w:color="000000"/>
              <w:right w:val="single" w:sz="8" w:space="0" w:color="000000"/>
            </w:tcBorders>
          </w:tcPr>
          <w:p w14:paraId="122B31B0" w14:textId="77777777" w:rsidR="00C93AA6" w:rsidRPr="0069289B" w:rsidRDefault="00C93AA6" w:rsidP="00BD50F9">
            <w:pPr>
              <w:spacing w:before="60" w:after="60" w:line="240" w:lineRule="auto"/>
              <w:rPr>
                <w:ins w:id="775" w:author="Comparison" w:date="2016-03-11T22:42:00Z"/>
                <w:noProof/>
                <w:sz w:val="21"/>
                <w:szCs w:val="21"/>
                <w:lang w:val="en-US"/>
              </w:rPr>
            </w:pPr>
            <w:ins w:id="776" w:author="Comparison" w:date="2016-03-11T22:42:00Z">
              <w:r w:rsidRPr="0069289B">
                <w:rPr>
                  <w:rFonts w:ascii="Consolas" w:hAnsi="Consolas" w:cs="Consolas"/>
                  <w:noProof/>
                  <w:sz w:val="21"/>
                  <w:szCs w:val="21"/>
                  <w:lang w:val="en-US"/>
                </w:rPr>
                <w:t>1.5 -2.5</w:t>
              </w:r>
            </w:ins>
          </w:p>
        </w:tc>
        <w:tc>
          <w:tcPr>
            <w:tcW w:w="9107" w:type="dxa"/>
            <w:tcBorders>
              <w:top w:val="single" w:sz="8" w:space="0" w:color="000000"/>
              <w:left w:val="single" w:sz="8" w:space="0" w:color="000000"/>
              <w:bottom w:val="single" w:sz="8" w:space="0" w:color="000000"/>
              <w:right w:val="single" w:sz="8" w:space="0" w:color="000000"/>
            </w:tcBorders>
          </w:tcPr>
          <w:p w14:paraId="1E1DF53F" w14:textId="77777777" w:rsidR="00C93AA6" w:rsidRPr="0069289B" w:rsidRDefault="00C93AA6" w:rsidP="00BD50F9">
            <w:pPr>
              <w:spacing w:before="60" w:after="60" w:line="240" w:lineRule="auto"/>
              <w:rPr>
                <w:ins w:id="777" w:author="Comparison" w:date="2016-03-11T22:42:00Z"/>
                <w:rFonts w:ascii="Consolas" w:hAnsi="Consolas" w:cs="Consolas"/>
                <w:noProof/>
                <w:sz w:val="21"/>
                <w:szCs w:val="21"/>
                <w:lang w:val="en-US"/>
              </w:rPr>
            </w:pPr>
            <w:ins w:id="778" w:author="Comparison" w:date="2016-03-11T22:42:00Z">
              <w:r w:rsidRPr="0069289B">
                <w:rPr>
                  <w:rFonts w:ascii="Consolas" w:hAnsi="Consolas" w:cs="Consolas"/>
                  <w:noProof/>
                  <w:sz w:val="21"/>
                  <w:szCs w:val="21"/>
                  <w:lang w:val="en-US"/>
                </w:rPr>
                <w:t>OddSum=1.5, OddMin=1.5, OddMax=1.5, EvenSum=-2.5, EvenMin=-2.5, EvenMax=-2.5</w:t>
              </w:r>
            </w:ins>
          </w:p>
        </w:tc>
      </w:tr>
      <w:tr w:rsidR="00C93AA6" w:rsidRPr="0069289B" w14:paraId="20EFEBB1" w14:textId="77777777" w:rsidTr="00BD50F9">
        <w:trPr>
          <w:trHeight w:val="60"/>
          <w:ins w:id="779" w:author="Comparison" w:date="2016-03-11T22:42:00Z"/>
        </w:trPr>
        <w:tc>
          <w:tcPr>
            <w:tcW w:w="1255" w:type="dxa"/>
            <w:tcBorders>
              <w:top w:val="single" w:sz="8" w:space="0" w:color="000000"/>
              <w:left w:val="single" w:sz="8" w:space="0" w:color="000000"/>
              <w:bottom w:val="single" w:sz="8" w:space="0" w:color="000000"/>
              <w:right w:val="single" w:sz="8" w:space="0" w:color="000000"/>
            </w:tcBorders>
          </w:tcPr>
          <w:p w14:paraId="4B84FFB4" w14:textId="77777777" w:rsidR="00C93AA6" w:rsidRPr="0069289B" w:rsidRDefault="00C93AA6" w:rsidP="00BD50F9">
            <w:pPr>
              <w:spacing w:before="60" w:after="60" w:line="240" w:lineRule="auto"/>
              <w:rPr>
                <w:ins w:id="780" w:author="Comparison" w:date="2016-03-11T22:42:00Z"/>
                <w:rFonts w:ascii="Consolas" w:hAnsi="Consolas" w:cs="Consolas"/>
                <w:noProof/>
                <w:sz w:val="21"/>
                <w:szCs w:val="21"/>
                <w:lang w:val="en-US"/>
              </w:rPr>
            </w:pPr>
            <w:ins w:id="781" w:author="Comparison" w:date="2016-03-11T22:42:00Z">
              <w:r>
                <w:rPr>
                  <w:rFonts w:ascii="Consolas" w:hAnsi="Consolas" w:cs="Consolas"/>
                  <w:noProof/>
                  <w:sz w:val="21"/>
                  <w:szCs w:val="21"/>
                  <w:lang w:val="en-US"/>
                </w:rPr>
                <w:t>1.5 1.75 1.5 1.75</w:t>
              </w:r>
            </w:ins>
          </w:p>
        </w:tc>
        <w:tc>
          <w:tcPr>
            <w:tcW w:w="9107" w:type="dxa"/>
            <w:tcBorders>
              <w:top w:val="single" w:sz="8" w:space="0" w:color="000000"/>
              <w:left w:val="single" w:sz="8" w:space="0" w:color="000000"/>
              <w:bottom w:val="single" w:sz="8" w:space="0" w:color="000000"/>
              <w:right w:val="single" w:sz="8" w:space="0" w:color="000000"/>
            </w:tcBorders>
          </w:tcPr>
          <w:p w14:paraId="4852861D" w14:textId="77777777" w:rsidR="00C93AA6" w:rsidRPr="0069289B" w:rsidRDefault="00C93AA6" w:rsidP="00BD50F9">
            <w:pPr>
              <w:spacing w:before="60" w:after="60" w:line="240" w:lineRule="auto"/>
              <w:rPr>
                <w:ins w:id="782" w:author="Comparison" w:date="2016-03-11T22:42:00Z"/>
                <w:rFonts w:ascii="Consolas" w:hAnsi="Consolas" w:cs="Consolas"/>
                <w:noProof/>
                <w:sz w:val="21"/>
                <w:szCs w:val="21"/>
                <w:lang w:val="en-US"/>
              </w:rPr>
            </w:pPr>
            <w:ins w:id="783" w:author="Comparison" w:date="2016-03-11T22:42:00Z">
              <w:r w:rsidRPr="00D00F99">
                <w:rPr>
                  <w:rFonts w:ascii="Consolas" w:hAnsi="Consolas" w:cs="Consolas"/>
                  <w:noProof/>
                  <w:sz w:val="21"/>
                  <w:szCs w:val="21"/>
                  <w:lang w:val="en-US"/>
                </w:rPr>
                <w:t>OddSum=3, OddMin=1.5, OddMax=1.5, EvenSum=3.5, EvenMin=1.75, EvenMax=1.75</w:t>
              </w:r>
            </w:ins>
          </w:p>
        </w:tc>
      </w:tr>
    </w:tbl>
    <w:p w14:paraId="2F31A105" w14:textId="77777777" w:rsidR="00C93AA6" w:rsidRDefault="00C93AA6" w:rsidP="00C93AA6">
      <w:pPr>
        <w:spacing w:after="0" w:line="240" w:lineRule="auto"/>
        <w:rPr>
          <w:ins w:id="784" w:author="Comparison" w:date="2016-03-11T22:42:00Z"/>
          <w:lang w:val="en-US"/>
        </w:rPr>
      </w:pPr>
    </w:p>
    <w:p w14:paraId="1DFB0DBE" w14:textId="77777777" w:rsidR="00C93AA6" w:rsidRPr="00C93AA6" w:rsidRDefault="00C93AA6" w:rsidP="00C93AA6">
      <w:pPr>
        <w:spacing w:after="0" w:line="240" w:lineRule="auto"/>
        <w:rPr>
          <w:ins w:id="785" w:author="Comparison" w:date="2016-03-11T22:42:00Z"/>
          <w:lang w:val="en-US"/>
        </w:rPr>
      </w:pPr>
    </w:p>
    <w:p w14:paraId="434AEC18" w14:textId="77777777" w:rsidR="00C93AA6" w:rsidRPr="00710ABF" w:rsidRDefault="00C93AA6" w:rsidP="00C93AA6">
      <w:pPr>
        <w:pStyle w:val="Heading2"/>
        <w:spacing w:before="0" w:after="120"/>
        <w:rPr>
          <w:ins w:id="786" w:author="Comparison" w:date="2016-03-11T22:42:00Z"/>
          <w:rFonts w:eastAsia="MS Mincho"/>
        </w:rPr>
      </w:pPr>
      <w:ins w:id="787" w:author="Comparison" w:date="2016-03-11T22:42:00Z">
        <w:r>
          <w:rPr>
            <w:rFonts w:eastAsia="MS Mincho"/>
          </w:rPr>
          <w:t xml:space="preserve">** </w:t>
        </w:r>
        <w:r w:rsidRPr="00710ABF">
          <w:rPr>
            <w:rFonts w:eastAsia="MS Mincho"/>
          </w:rPr>
          <w:t>– Arrow</w:t>
        </w:r>
      </w:ins>
    </w:p>
    <w:p w14:paraId="2C5025CB" w14:textId="77777777" w:rsidR="00C93AA6" w:rsidRPr="00710ABF" w:rsidRDefault="00AB32BC" w:rsidP="00C93AA6">
      <w:pPr>
        <w:rPr>
          <w:ins w:id="788" w:author="Comparison" w:date="2016-03-11T22:42:00Z"/>
          <w:rFonts w:eastAsia="MS Mincho"/>
          <w:lang w:val="en-US" w:eastAsia="ja-JP"/>
        </w:rPr>
      </w:pPr>
      <w:ins w:id="789" w:author="Comparison" w:date="2016-03-11T22:42:00Z">
        <w:r>
          <w:rPr>
            <w:noProof/>
            <w:lang w:eastAsia="bg-BG"/>
          </w:rPr>
          <w:drawing>
            <wp:anchor distT="0" distB="0" distL="114300" distR="114300" simplePos="0" relativeHeight="251659264" behindDoc="0" locked="0" layoutInCell="1" allowOverlap="1" wp14:anchorId="6D76A84C" wp14:editId="7C235ED9">
              <wp:simplePos x="0" y="0"/>
              <wp:positionH relativeFrom="margin">
                <wp:posOffset>5503545</wp:posOffset>
              </wp:positionH>
              <wp:positionV relativeFrom="margin">
                <wp:posOffset>5409565</wp:posOffset>
              </wp:positionV>
              <wp:extent cx="1064260" cy="1351280"/>
              <wp:effectExtent l="0" t="0" r="254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64260" cy="1351280"/>
                      </a:xfrm>
                      <a:prstGeom prst="rect">
                        <a:avLst/>
                      </a:prstGeom>
                    </pic:spPr>
                  </pic:pic>
                </a:graphicData>
              </a:graphic>
              <wp14:sizeRelH relativeFrom="margin">
                <wp14:pctWidth>0</wp14:pctWidth>
              </wp14:sizeRelH>
              <wp14:sizeRelV relativeFrom="margin">
                <wp14:pctHeight>0</wp14:pctHeight>
              </wp14:sizeRelV>
            </wp:anchor>
          </w:drawing>
        </w:r>
        <w:r w:rsidR="00C93AA6" w:rsidRPr="00710ABF">
          <w:rPr>
            <w:lang w:val="en-US" w:eastAsia="ja-JP"/>
          </w:rPr>
          <w:t xml:space="preserve">SoftUni has opened a new training center in Kaspichan, but the people there did not know how to find </w:t>
        </w:r>
        <w:r w:rsidR="00C93AA6">
          <w:rPr>
            <w:lang w:val="en-US" w:eastAsia="ja-JP"/>
          </w:rPr>
          <w:t>it</w:t>
        </w:r>
        <w:r w:rsidR="00C93AA6" w:rsidRPr="00710ABF">
          <w:rPr>
            <w:lang w:val="en-US" w:eastAsia="ja-JP"/>
          </w:rPr>
          <w:t xml:space="preserve">. Your task is to </w:t>
        </w:r>
        <w:r w:rsidR="00C93AA6" w:rsidRPr="00357E48">
          <w:rPr>
            <w:b/>
            <w:lang w:val="en-US" w:eastAsia="ja-JP"/>
          </w:rPr>
          <w:t>print a vertical arrow</w:t>
        </w:r>
        <w:r w:rsidR="00C93AA6" w:rsidRPr="00710ABF">
          <w:rPr>
            <w:lang w:val="en-US" w:eastAsia="ja-JP"/>
          </w:rPr>
          <w:t>, which will be used to indicate the path to the new building in the city. This will help thousands of people to become software engineers. Please help them</w:t>
        </w:r>
        <w:r w:rsidR="00C93AA6">
          <w:rPr>
            <w:lang w:val="en-US" w:eastAsia="ja-JP"/>
          </w:rPr>
          <w:t>!</w:t>
        </w:r>
      </w:ins>
    </w:p>
    <w:p w14:paraId="19C6A4C1" w14:textId="77777777" w:rsidR="00C93AA6" w:rsidRPr="00710ABF" w:rsidRDefault="00C93AA6" w:rsidP="00C93AA6">
      <w:pPr>
        <w:pStyle w:val="Heading3"/>
        <w:rPr>
          <w:ins w:id="790" w:author="Comparison" w:date="2016-03-11T22:42:00Z"/>
          <w:rFonts w:eastAsia="MS Mincho"/>
          <w:lang w:val="en-US"/>
        </w:rPr>
      </w:pPr>
      <w:ins w:id="791" w:author="Comparison" w:date="2016-03-11T22:42:00Z">
        <w:r w:rsidRPr="00710ABF">
          <w:rPr>
            <w:rFonts w:eastAsia="MS Mincho"/>
            <w:lang w:val="en-US"/>
          </w:rPr>
          <w:t>Input</w:t>
        </w:r>
      </w:ins>
    </w:p>
    <w:p w14:paraId="74AB48F1" w14:textId="77777777" w:rsidR="00C93AA6" w:rsidRPr="00710ABF" w:rsidRDefault="00C93AA6" w:rsidP="00C93AA6">
      <w:pPr>
        <w:rPr>
          <w:ins w:id="792" w:author="Comparison" w:date="2016-03-11T22:42:00Z"/>
          <w:rFonts w:eastAsia="MS Mincho"/>
          <w:lang w:val="en-US"/>
        </w:rPr>
      </w:pPr>
      <w:ins w:id="793" w:author="Comparison" w:date="2016-03-11T22:42:00Z">
        <w:r w:rsidRPr="00710ABF">
          <w:rPr>
            <w:lang w:val="en-US"/>
          </w:rPr>
          <w:t>The input data should be read from the console.</w:t>
        </w:r>
      </w:ins>
    </w:p>
    <w:p w14:paraId="6A1A34AB" w14:textId="77777777" w:rsidR="00C93AA6" w:rsidRPr="00357E48" w:rsidRDefault="00C93AA6" w:rsidP="00C93AA6">
      <w:pPr>
        <w:pStyle w:val="ListParagraph"/>
        <w:numPr>
          <w:ilvl w:val="0"/>
          <w:numId w:val="31"/>
        </w:numPr>
        <w:spacing w:after="120"/>
        <w:rPr>
          <w:ins w:id="794" w:author="Comparison" w:date="2016-03-11T22:42:00Z"/>
          <w:lang w:val="en-US"/>
        </w:rPr>
      </w:pPr>
      <w:ins w:id="795" w:author="Comparison" w:date="2016-03-11T22:42:00Z">
        <w:r w:rsidRPr="00357E48">
          <w:rPr>
            <w:lang w:val="en-US"/>
          </w:rPr>
          <w:t xml:space="preserve">On the only line will hold and integer number </w:t>
        </w:r>
        <w:r w:rsidRPr="00357E48">
          <w:rPr>
            <w:b/>
            <w:lang w:val="en-US"/>
          </w:rPr>
          <w:t>N</w:t>
        </w:r>
        <w:r w:rsidRPr="00357E48">
          <w:rPr>
            <w:lang w:val="en-US"/>
          </w:rPr>
          <w:t xml:space="preserve"> (always </w:t>
        </w:r>
        <w:r w:rsidRPr="00357E48">
          <w:rPr>
            <w:b/>
            <w:lang w:val="en-US"/>
          </w:rPr>
          <w:t>odd</w:t>
        </w:r>
        <w:r w:rsidRPr="00357E48">
          <w:rPr>
            <w:lang w:val="en-US"/>
          </w:rPr>
          <w:t xml:space="preserve"> number), indicating the </w:t>
        </w:r>
        <w:r w:rsidRPr="00357E48">
          <w:rPr>
            <w:b/>
            <w:lang w:val="en-US"/>
          </w:rPr>
          <w:t>width</w:t>
        </w:r>
        <w:r w:rsidRPr="00357E48">
          <w:rPr>
            <w:lang w:val="en-US"/>
          </w:rPr>
          <w:t xml:space="preserve"> of the arrow. </w:t>
        </w:r>
      </w:ins>
    </w:p>
    <w:p w14:paraId="0A636C5A" w14:textId="77777777" w:rsidR="00C93AA6" w:rsidRPr="00710ABF" w:rsidRDefault="00C93AA6" w:rsidP="00C93AA6">
      <w:pPr>
        <w:rPr>
          <w:ins w:id="796" w:author="Comparison" w:date="2016-03-11T22:42:00Z"/>
          <w:lang w:val="en-US"/>
        </w:rPr>
      </w:pPr>
      <w:ins w:id="797" w:author="Comparison" w:date="2016-03-11T22:42:00Z">
        <w:r w:rsidRPr="00710ABF">
          <w:rPr>
            <w:lang w:val="en-US"/>
          </w:rPr>
          <w:t>The input data will always be valid and in the format described. There is no need to check it explicitly.</w:t>
        </w:r>
      </w:ins>
    </w:p>
    <w:p w14:paraId="23405F36" w14:textId="77777777" w:rsidR="00C93AA6" w:rsidRPr="00710ABF" w:rsidRDefault="00C93AA6" w:rsidP="00C93AA6">
      <w:pPr>
        <w:pStyle w:val="Heading3"/>
        <w:rPr>
          <w:ins w:id="798" w:author="Comparison" w:date="2016-03-11T22:42:00Z"/>
          <w:rFonts w:eastAsia="MS Mincho"/>
          <w:lang w:val="en-US" w:eastAsia="ja-JP"/>
        </w:rPr>
      </w:pPr>
      <w:ins w:id="799" w:author="Comparison" w:date="2016-03-11T22:42:00Z">
        <w:r w:rsidRPr="00710ABF">
          <w:rPr>
            <w:rFonts w:eastAsia="MS Mincho"/>
            <w:lang w:val="en-US" w:eastAsia="ja-JP"/>
          </w:rPr>
          <w:t>Output</w:t>
        </w:r>
      </w:ins>
    </w:p>
    <w:p w14:paraId="77915C07" w14:textId="77777777" w:rsidR="00C93AA6" w:rsidRPr="00710ABF" w:rsidRDefault="00C93AA6" w:rsidP="00C93AA6">
      <w:pPr>
        <w:rPr>
          <w:ins w:id="800" w:author="Comparison" w:date="2016-03-11T22:42:00Z"/>
          <w:lang w:val="en-US" w:eastAsia="ja-JP"/>
        </w:rPr>
      </w:pPr>
      <w:ins w:id="801" w:author="Comparison" w:date="2016-03-11T22:42:00Z">
        <w:r w:rsidRPr="00710ABF">
          <w:rPr>
            <w:lang w:val="en-US"/>
          </w:rPr>
          <w:t>The output should be printed on the console.</w:t>
        </w:r>
        <w:r>
          <w:rPr>
            <w:lang w:val="en-US"/>
          </w:rPr>
          <w:t xml:space="preserve"> </w:t>
        </w:r>
        <w:r w:rsidRPr="00710ABF">
          <w:rPr>
            <w:lang w:val="en-US" w:eastAsia="ja-JP"/>
          </w:rPr>
          <w:t>Use the “</w:t>
        </w:r>
        <w:r w:rsidRPr="008E1F50">
          <w:rPr>
            <w:b/>
            <w:lang w:val="en-US" w:eastAsia="ja-JP"/>
          </w:rPr>
          <w:t>#</w:t>
        </w:r>
        <w:r w:rsidRPr="00710ABF">
          <w:rPr>
            <w:lang w:val="en-US" w:eastAsia="ja-JP"/>
          </w:rPr>
          <w:t>” (number sign) to mark the arrow and “</w:t>
        </w:r>
        <w:r w:rsidRPr="008E1F50">
          <w:rPr>
            <w:b/>
            <w:lang w:val="en-US" w:eastAsia="ja-JP"/>
          </w:rPr>
          <w:t>.</w:t>
        </w:r>
        <w:r w:rsidRPr="00710ABF">
          <w:rPr>
            <w:lang w:val="en-US" w:eastAsia="ja-JP"/>
          </w:rPr>
          <w:t>” (dot) for the rest.</w:t>
        </w:r>
        <w:r>
          <w:rPr>
            <w:lang w:val="en-US" w:eastAsia="ja-JP"/>
          </w:rPr>
          <w:t xml:space="preserve"> Follow the examples below.</w:t>
        </w:r>
      </w:ins>
    </w:p>
    <w:p w14:paraId="1E846857" w14:textId="77777777" w:rsidR="00C93AA6" w:rsidRPr="00710ABF" w:rsidRDefault="00C93AA6" w:rsidP="00C93AA6">
      <w:pPr>
        <w:pStyle w:val="Heading3"/>
        <w:rPr>
          <w:ins w:id="802" w:author="Comparison" w:date="2016-03-11T22:42:00Z"/>
          <w:rFonts w:eastAsia="MS Mincho"/>
          <w:lang w:val="en-US"/>
        </w:rPr>
      </w:pPr>
      <w:ins w:id="803" w:author="Comparison" w:date="2016-03-11T22:42:00Z">
        <w:r w:rsidRPr="00710ABF">
          <w:rPr>
            <w:rFonts w:eastAsia="MS Mincho"/>
            <w:lang w:val="en-US"/>
          </w:rPr>
          <w:t>Constraints</w:t>
        </w:r>
      </w:ins>
    </w:p>
    <w:p w14:paraId="58A38561" w14:textId="77777777" w:rsidR="00C93AA6" w:rsidRPr="00710ABF" w:rsidRDefault="00C93AA6" w:rsidP="00C93AA6">
      <w:pPr>
        <w:numPr>
          <w:ilvl w:val="0"/>
          <w:numId w:val="30"/>
        </w:numPr>
        <w:spacing w:after="0" w:line="240" w:lineRule="auto"/>
        <w:ind w:left="714" w:hanging="357"/>
        <w:rPr>
          <w:ins w:id="804" w:author="Comparison" w:date="2016-03-11T22:42:00Z"/>
          <w:rFonts w:eastAsia="MS Mincho"/>
          <w:lang w:val="en-US"/>
        </w:rPr>
      </w:pPr>
      <w:ins w:id="805" w:author="Comparison" w:date="2016-03-11T22:42:00Z">
        <w:r w:rsidRPr="00710ABF">
          <w:rPr>
            <w:b/>
            <w:lang w:val="en-US" w:eastAsia="ja-JP"/>
          </w:rPr>
          <w:t xml:space="preserve">N </w:t>
        </w:r>
        <w:r w:rsidRPr="00710ABF">
          <w:rPr>
            <w:lang w:val="en-US" w:eastAsia="ja-JP"/>
          </w:rPr>
          <w:t xml:space="preserve">will always be a positive </w:t>
        </w:r>
        <w:r w:rsidRPr="00710ABF">
          <w:rPr>
            <w:b/>
            <w:lang w:val="en-US" w:eastAsia="ja-JP"/>
          </w:rPr>
          <w:t>odd</w:t>
        </w:r>
        <w:r w:rsidRPr="00710ABF">
          <w:rPr>
            <w:lang w:val="en-US" w:eastAsia="ja-JP"/>
          </w:rPr>
          <w:t xml:space="preserve"> number between </w:t>
        </w:r>
        <w:r w:rsidRPr="00710ABF">
          <w:rPr>
            <w:b/>
            <w:lang w:val="en-US" w:eastAsia="ja-JP"/>
          </w:rPr>
          <w:t>3</w:t>
        </w:r>
        <w:r w:rsidRPr="00710ABF">
          <w:rPr>
            <w:lang w:val="en-US" w:eastAsia="ja-JP"/>
          </w:rPr>
          <w:t xml:space="preserve"> and </w:t>
        </w:r>
        <w:r>
          <w:rPr>
            <w:b/>
            <w:lang w:val="en-US" w:eastAsia="ja-JP"/>
          </w:rPr>
          <w:t>7</w:t>
        </w:r>
        <w:r w:rsidRPr="00710ABF">
          <w:rPr>
            <w:b/>
            <w:lang w:val="en-US" w:eastAsia="ja-JP"/>
          </w:rPr>
          <w:t>9</w:t>
        </w:r>
        <w:r w:rsidRPr="00710ABF">
          <w:rPr>
            <w:lang w:val="en-US" w:eastAsia="ja-JP"/>
          </w:rPr>
          <w:t xml:space="preserve"> inclusive.</w:t>
        </w:r>
      </w:ins>
    </w:p>
    <w:p w14:paraId="1440C7C9" w14:textId="77777777" w:rsidR="00C93AA6" w:rsidRPr="00710ABF" w:rsidRDefault="00C93AA6" w:rsidP="00C93AA6">
      <w:pPr>
        <w:numPr>
          <w:ilvl w:val="0"/>
          <w:numId w:val="30"/>
        </w:numPr>
        <w:spacing w:after="0" w:line="240" w:lineRule="auto"/>
        <w:rPr>
          <w:ins w:id="806" w:author="Comparison" w:date="2016-03-11T22:42:00Z"/>
          <w:lang w:val="en-US" w:eastAsia="ja-JP"/>
        </w:rPr>
      </w:pPr>
      <w:ins w:id="807" w:author="Comparison" w:date="2016-03-11T22:42:00Z">
        <w:r w:rsidRPr="00710ABF">
          <w:rPr>
            <w:lang w:val="en-US" w:eastAsia="ja-JP"/>
          </w:rPr>
          <w:t>Allowed working time for your program: 0.1 seconds.</w:t>
        </w:r>
      </w:ins>
    </w:p>
    <w:p w14:paraId="143D32EE" w14:textId="77777777" w:rsidR="00C93AA6" w:rsidRPr="00595BB4" w:rsidRDefault="00C93AA6" w:rsidP="00C93AA6">
      <w:pPr>
        <w:numPr>
          <w:ilvl w:val="0"/>
          <w:numId w:val="30"/>
        </w:numPr>
        <w:spacing w:after="0" w:line="240" w:lineRule="auto"/>
        <w:rPr>
          <w:ins w:id="808" w:author="Comparison" w:date="2016-03-11T22:42:00Z"/>
          <w:lang w:val="en-US"/>
        </w:rPr>
      </w:pPr>
      <w:ins w:id="809" w:author="Comparison" w:date="2016-03-11T22:42:00Z">
        <w:r w:rsidRPr="00595BB4">
          <w:rPr>
            <w:lang w:val="en-US" w:eastAsia="ja-JP"/>
          </w:rPr>
          <w:t>Allowed memory: 16</w:t>
        </w:r>
        <w:r w:rsidRPr="00595BB4">
          <w:rPr>
            <w:lang w:val="en-US"/>
          </w:rPr>
          <w:t xml:space="preserve"> MB.</w:t>
        </w:r>
      </w:ins>
    </w:p>
    <w:p w14:paraId="0AD77DD3" w14:textId="77777777" w:rsidR="00C93AA6" w:rsidRDefault="00C93AA6" w:rsidP="00C93AA6">
      <w:pPr>
        <w:pStyle w:val="Heading3"/>
        <w:rPr>
          <w:ins w:id="810" w:author="Comparison" w:date="2016-03-11T22:42:00Z"/>
          <w:rFonts w:eastAsia="MS Mincho"/>
          <w:lang w:val="en-US" w:eastAsia="ja-JP"/>
        </w:rPr>
      </w:pPr>
      <w:ins w:id="811" w:author="Comparison" w:date="2016-03-11T22:42:00Z">
        <w:r w:rsidRPr="00710ABF">
          <w:rPr>
            <w:rFonts w:eastAsia="MS Mincho"/>
            <w:lang w:val="en-US" w:eastAsia="ja-JP"/>
          </w:rPr>
          <w:t>Examples</w:t>
        </w:r>
      </w:ins>
    </w:p>
    <w:tbl>
      <w:tblPr>
        <w:tblW w:w="8036" w:type="dxa"/>
        <w:tblInd w:w="108" w:type="dxa"/>
        <w:tblLayout w:type="fixed"/>
        <w:tblLook w:val="04A0" w:firstRow="1" w:lastRow="0" w:firstColumn="1" w:lastColumn="0" w:noHBand="0" w:noVBand="1"/>
      </w:tblPr>
      <w:tblGrid>
        <w:gridCol w:w="815"/>
        <w:gridCol w:w="1305"/>
        <w:gridCol w:w="432"/>
        <w:gridCol w:w="815"/>
        <w:gridCol w:w="2394"/>
        <w:gridCol w:w="409"/>
        <w:gridCol w:w="815"/>
        <w:gridCol w:w="1051"/>
      </w:tblGrid>
      <w:tr w:rsidR="00C93AA6" w:rsidRPr="00AD70C4" w14:paraId="13807AF6" w14:textId="77777777" w:rsidTr="00BD50F9">
        <w:trPr>
          <w:trHeight w:val="20"/>
          <w:ins w:id="812" w:author="Comparison" w:date="2016-03-11T22:42:00Z"/>
        </w:trPr>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802C552" w14:textId="77777777" w:rsidR="00C93AA6" w:rsidRPr="008369F4" w:rsidRDefault="00C93AA6" w:rsidP="00BD50F9">
            <w:pPr>
              <w:spacing w:after="0" w:line="240" w:lineRule="auto"/>
              <w:rPr>
                <w:ins w:id="813" w:author="Comparison" w:date="2016-03-11T22:42:00Z"/>
                <w:rStyle w:val="Strong"/>
                <w:sz w:val="24"/>
                <w:szCs w:val="24"/>
                <w:lang w:val="en-US"/>
              </w:rPr>
            </w:pPr>
            <w:ins w:id="814" w:author="Comparison" w:date="2016-03-11T22:42:00Z">
              <w:r w:rsidRPr="008369F4">
                <w:rPr>
                  <w:rStyle w:val="Strong"/>
                  <w:sz w:val="24"/>
                  <w:szCs w:val="24"/>
                  <w:lang w:val="en-US"/>
                </w:rPr>
                <w:t>Input</w:t>
              </w:r>
            </w:ins>
          </w:p>
        </w:tc>
        <w:tc>
          <w:tcPr>
            <w:tcW w:w="13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D58A112" w14:textId="77777777" w:rsidR="00C93AA6" w:rsidRPr="008369F4" w:rsidRDefault="00C93AA6" w:rsidP="00BD50F9">
            <w:pPr>
              <w:spacing w:after="0" w:line="240" w:lineRule="auto"/>
              <w:rPr>
                <w:ins w:id="815" w:author="Comparison" w:date="2016-03-11T22:42:00Z"/>
                <w:rStyle w:val="Strong"/>
                <w:sz w:val="24"/>
                <w:szCs w:val="24"/>
                <w:lang w:val="en-US"/>
              </w:rPr>
            </w:pPr>
            <w:ins w:id="816" w:author="Comparison" w:date="2016-03-11T22:42:00Z">
              <w:r w:rsidRPr="008369F4">
                <w:rPr>
                  <w:rStyle w:val="Strong"/>
                  <w:sz w:val="24"/>
                  <w:szCs w:val="24"/>
                  <w:lang w:val="en-US"/>
                </w:rPr>
                <w:t>Output</w:t>
              </w:r>
            </w:ins>
          </w:p>
        </w:tc>
        <w:tc>
          <w:tcPr>
            <w:tcW w:w="432" w:type="dxa"/>
            <w:vMerge w:val="restart"/>
            <w:tcBorders>
              <w:left w:val="single" w:sz="8" w:space="0" w:color="000000"/>
              <w:right w:val="single" w:sz="8" w:space="0" w:color="000000"/>
            </w:tcBorders>
            <w:shd w:val="clear" w:color="auto" w:fill="auto"/>
          </w:tcPr>
          <w:p w14:paraId="7C2817E9" w14:textId="77777777" w:rsidR="00C93AA6" w:rsidRPr="008369F4" w:rsidRDefault="00C93AA6" w:rsidP="00BD50F9">
            <w:pPr>
              <w:spacing w:after="0" w:line="240" w:lineRule="auto"/>
              <w:rPr>
                <w:ins w:id="817" w:author="Comparison" w:date="2016-03-11T22:42:00Z"/>
                <w:rStyle w:val="Strong"/>
                <w:sz w:val="24"/>
                <w:szCs w:val="24"/>
                <w:lang w:val="en-US"/>
              </w:rPr>
            </w:pPr>
          </w:p>
        </w:tc>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292A46E6" w14:textId="77777777" w:rsidR="00C93AA6" w:rsidRPr="008369F4" w:rsidRDefault="00C93AA6" w:rsidP="00BD50F9">
            <w:pPr>
              <w:spacing w:after="0" w:line="240" w:lineRule="auto"/>
              <w:rPr>
                <w:ins w:id="818" w:author="Comparison" w:date="2016-03-11T22:42:00Z"/>
                <w:rStyle w:val="Strong"/>
                <w:sz w:val="24"/>
                <w:szCs w:val="24"/>
                <w:lang w:val="en-US"/>
              </w:rPr>
            </w:pPr>
            <w:ins w:id="819" w:author="Comparison" w:date="2016-03-11T22:42:00Z">
              <w:r w:rsidRPr="008369F4">
                <w:rPr>
                  <w:rStyle w:val="Strong"/>
                  <w:sz w:val="24"/>
                  <w:szCs w:val="24"/>
                  <w:lang w:val="en-US"/>
                </w:rPr>
                <w:t>Input</w:t>
              </w:r>
            </w:ins>
          </w:p>
        </w:tc>
        <w:tc>
          <w:tcPr>
            <w:tcW w:w="239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5EEA5C4" w14:textId="77777777" w:rsidR="00C93AA6" w:rsidRPr="008369F4" w:rsidRDefault="00C93AA6" w:rsidP="00BD50F9">
            <w:pPr>
              <w:spacing w:after="0" w:line="240" w:lineRule="auto"/>
              <w:rPr>
                <w:ins w:id="820" w:author="Comparison" w:date="2016-03-11T22:42:00Z"/>
                <w:rStyle w:val="Strong"/>
                <w:sz w:val="24"/>
                <w:szCs w:val="24"/>
                <w:lang w:val="en-US"/>
              </w:rPr>
            </w:pPr>
            <w:ins w:id="821" w:author="Comparison" w:date="2016-03-11T22:42:00Z">
              <w:r w:rsidRPr="008369F4">
                <w:rPr>
                  <w:rStyle w:val="Strong"/>
                  <w:sz w:val="24"/>
                  <w:szCs w:val="24"/>
                  <w:lang w:val="en-US"/>
                </w:rPr>
                <w:t>Output</w:t>
              </w:r>
            </w:ins>
          </w:p>
        </w:tc>
        <w:tc>
          <w:tcPr>
            <w:tcW w:w="409" w:type="dxa"/>
            <w:tcBorders>
              <w:top w:val="nil"/>
              <w:left w:val="single" w:sz="8" w:space="0" w:color="000000"/>
              <w:bottom w:val="nil"/>
              <w:right w:val="single" w:sz="4" w:space="0" w:color="auto"/>
            </w:tcBorders>
          </w:tcPr>
          <w:p w14:paraId="3F5A4398" w14:textId="77777777" w:rsidR="00C93AA6" w:rsidRPr="008369F4" w:rsidRDefault="00C93AA6" w:rsidP="00BD50F9">
            <w:pPr>
              <w:spacing w:after="0" w:line="240" w:lineRule="auto"/>
              <w:rPr>
                <w:ins w:id="822" w:author="Comparison" w:date="2016-03-11T22:42:00Z"/>
                <w:rStyle w:val="Strong"/>
                <w:sz w:val="24"/>
                <w:szCs w:val="24"/>
                <w:lang w:val="en-US"/>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DFED92" w14:textId="77777777" w:rsidR="00C93AA6" w:rsidRPr="008369F4" w:rsidRDefault="00C93AA6" w:rsidP="00BD50F9">
            <w:pPr>
              <w:spacing w:after="0" w:line="240" w:lineRule="auto"/>
              <w:rPr>
                <w:ins w:id="823" w:author="Comparison" w:date="2016-03-11T22:42:00Z"/>
                <w:rStyle w:val="Strong"/>
                <w:sz w:val="24"/>
                <w:szCs w:val="24"/>
                <w:lang w:val="en-US"/>
              </w:rPr>
            </w:pPr>
            <w:ins w:id="824" w:author="Comparison" w:date="2016-03-11T22:42:00Z">
              <w:r w:rsidRPr="008369F4">
                <w:rPr>
                  <w:rStyle w:val="Strong"/>
                  <w:sz w:val="24"/>
                  <w:szCs w:val="24"/>
                  <w:lang w:val="en-US"/>
                </w:rPr>
                <w:t>Input</w:t>
              </w:r>
            </w:ins>
          </w:p>
        </w:tc>
        <w:tc>
          <w:tcPr>
            <w:tcW w:w="1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A9BB3B" w14:textId="77777777" w:rsidR="00C93AA6" w:rsidRPr="008369F4" w:rsidRDefault="00C93AA6" w:rsidP="00BD50F9">
            <w:pPr>
              <w:spacing w:after="0" w:line="240" w:lineRule="auto"/>
              <w:rPr>
                <w:ins w:id="825" w:author="Comparison" w:date="2016-03-11T22:42:00Z"/>
                <w:rStyle w:val="Strong"/>
                <w:sz w:val="24"/>
                <w:szCs w:val="24"/>
                <w:lang w:val="en-US"/>
              </w:rPr>
            </w:pPr>
            <w:ins w:id="826" w:author="Comparison" w:date="2016-03-11T22:42:00Z">
              <w:r w:rsidRPr="008369F4">
                <w:rPr>
                  <w:rStyle w:val="Strong"/>
                  <w:sz w:val="24"/>
                  <w:szCs w:val="24"/>
                  <w:lang w:val="en-US"/>
                </w:rPr>
                <w:t>Output</w:t>
              </w:r>
            </w:ins>
          </w:p>
        </w:tc>
      </w:tr>
      <w:tr w:rsidR="00C93AA6" w:rsidRPr="00AD70C4" w14:paraId="101AA81C" w14:textId="77777777" w:rsidTr="00BD50F9">
        <w:trPr>
          <w:trHeight w:val="687"/>
          <w:ins w:id="827" w:author="Comparison" w:date="2016-03-11T22:42:00Z"/>
        </w:trPr>
        <w:tc>
          <w:tcPr>
            <w:tcW w:w="815" w:type="dxa"/>
            <w:tcBorders>
              <w:top w:val="single" w:sz="8" w:space="0" w:color="000000"/>
              <w:left w:val="single" w:sz="8" w:space="0" w:color="000000"/>
              <w:bottom w:val="single" w:sz="8" w:space="0" w:color="000000"/>
              <w:right w:val="single" w:sz="8" w:space="0" w:color="000000"/>
            </w:tcBorders>
          </w:tcPr>
          <w:p w14:paraId="42F9EF82" w14:textId="77777777" w:rsidR="00C93AA6" w:rsidRPr="00AD70C4" w:rsidRDefault="00C93AA6" w:rsidP="00BD50F9">
            <w:pPr>
              <w:spacing w:after="0" w:line="240" w:lineRule="auto"/>
              <w:rPr>
                <w:ins w:id="828" w:author="Comparison" w:date="2016-03-11T22:42:00Z"/>
                <w:rFonts w:ascii="Consolas" w:hAnsi="Consolas" w:cs="Consolas"/>
                <w:lang w:val="en-US"/>
              </w:rPr>
            </w:pPr>
            <w:ins w:id="829" w:author="Comparison" w:date="2016-03-11T22:42:00Z">
              <w:r>
                <w:rPr>
                  <w:rFonts w:ascii="Consolas" w:hAnsi="Consolas" w:cs="Consolas"/>
                  <w:lang w:val="en-US"/>
                </w:rPr>
                <w:t>5</w:t>
              </w:r>
            </w:ins>
          </w:p>
        </w:tc>
        <w:tc>
          <w:tcPr>
            <w:tcW w:w="1305" w:type="dxa"/>
            <w:tcBorders>
              <w:top w:val="single" w:sz="8" w:space="0" w:color="000000"/>
              <w:left w:val="single" w:sz="8" w:space="0" w:color="000000"/>
              <w:bottom w:val="single" w:sz="8" w:space="0" w:color="000000"/>
              <w:right w:val="single" w:sz="8" w:space="0" w:color="000000"/>
            </w:tcBorders>
          </w:tcPr>
          <w:p w14:paraId="0966144A" w14:textId="77777777" w:rsidR="00C93AA6" w:rsidRPr="00710ABF" w:rsidRDefault="00C93AA6" w:rsidP="00BD50F9">
            <w:pPr>
              <w:spacing w:after="0"/>
              <w:rPr>
                <w:ins w:id="830" w:author="Comparison" w:date="2016-03-11T22:42:00Z"/>
                <w:rFonts w:ascii="Consolas" w:hAnsi="Consolas" w:cs="Consolas"/>
                <w:bCs/>
                <w:noProof/>
                <w:lang w:val="en-US"/>
              </w:rPr>
            </w:pPr>
            <w:ins w:id="831" w:author="Comparison" w:date="2016-03-11T22:42:00Z">
              <w:r w:rsidRPr="00710ABF">
                <w:rPr>
                  <w:rFonts w:ascii="Consolas" w:hAnsi="Consolas" w:cs="Consolas"/>
                  <w:bCs/>
                  <w:noProof/>
                  <w:lang w:val="en-US"/>
                </w:rPr>
                <w:t>..#####..</w:t>
              </w:r>
            </w:ins>
          </w:p>
          <w:p w14:paraId="2C2507FE" w14:textId="77777777" w:rsidR="00C93AA6" w:rsidRPr="00710ABF" w:rsidRDefault="00C93AA6" w:rsidP="00BD50F9">
            <w:pPr>
              <w:spacing w:after="0"/>
              <w:rPr>
                <w:ins w:id="832" w:author="Comparison" w:date="2016-03-11T22:42:00Z"/>
                <w:rFonts w:ascii="Consolas" w:hAnsi="Consolas" w:cs="Consolas"/>
                <w:bCs/>
                <w:noProof/>
                <w:lang w:val="en-US"/>
              </w:rPr>
            </w:pPr>
            <w:ins w:id="833" w:author="Comparison" w:date="2016-03-11T22:42:00Z">
              <w:r w:rsidRPr="00710ABF">
                <w:rPr>
                  <w:rFonts w:ascii="Consolas" w:hAnsi="Consolas" w:cs="Consolas"/>
                  <w:bCs/>
                  <w:noProof/>
                  <w:lang w:val="en-US"/>
                </w:rPr>
                <w:t>..#...#..</w:t>
              </w:r>
            </w:ins>
          </w:p>
          <w:p w14:paraId="23B05C17" w14:textId="77777777" w:rsidR="00C93AA6" w:rsidRPr="00710ABF" w:rsidRDefault="00C93AA6" w:rsidP="00BD50F9">
            <w:pPr>
              <w:spacing w:after="0"/>
              <w:rPr>
                <w:ins w:id="834" w:author="Comparison" w:date="2016-03-11T22:42:00Z"/>
                <w:rFonts w:ascii="Consolas" w:hAnsi="Consolas" w:cs="Consolas"/>
                <w:bCs/>
                <w:noProof/>
                <w:lang w:val="en-US"/>
              </w:rPr>
            </w:pPr>
            <w:ins w:id="835" w:author="Comparison" w:date="2016-03-11T22:42:00Z">
              <w:r w:rsidRPr="00710ABF">
                <w:rPr>
                  <w:rFonts w:ascii="Consolas" w:hAnsi="Consolas" w:cs="Consolas"/>
                  <w:bCs/>
                  <w:noProof/>
                  <w:lang w:val="en-US"/>
                </w:rPr>
                <w:t>..#...#..</w:t>
              </w:r>
            </w:ins>
          </w:p>
          <w:p w14:paraId="3FC99667" w14:textId="77777777" w:rsidR="00C93AA6" w:rsidRPr="00710ABF" w:rsidRDefault="00C93AA6" w:rsidP="00BD50F9">
            <w:pPr>
              <w:spacing w:after="0"/>
              <w:rPr>
                <w:ins w:id="836" w:author="Comparison" w:date="2016-03-11T22:42:00Z"/>
                <w:rFonts w:ascii="Consolas" w:hAnsi="Consolas" w:cs="Consolas"/>
                <w:bCs/>
                <w:noProof/>
                <w:lang w:val="en-US"/>
              </w:rPr>
            </w:pPr>
            <w:ins w:id="837" w:author="Comparison" w:date="2016-03-11T22:42:00Z">
              <w:r w:rsidRPr="00710ABF">
                <w:rPr>
                  <w:rFonts w:ascii="Consolas" w:hAnsi="Consolas" w:cs="Consolas"/>
                  <w:bCs/>
                  <w:noProof/>
                  <w:lang w:val="en-US"/>
                </w:rPr>
                <w:t>..#...#..</w:t>
              </w:r>
            </w:ins>
          </w:p>
          <w:p w14:paraId="339BC22A" w14:textId="77777777" w:rsidR="00C93AA6" w:rsidRPr="00710ABF" w:rsidRDefault="00C93AA6" w:rsidP="00BD50F9">
            <w:pPr>
              <w:spacing w:after="0"/>
              <w:rPr>
                <w:ins w:id="838" w:author="Comparison" w:date="2016-03-11T22:42:00Z"/>
                <w:rFonts w:ascii="Consolas" w:hAnsi="Consolas" w:cs="Consolas"/>
                <w:bCs/>
                <w:noProof/>
                <w:lang w:val="en-US"/>
              </w:rPr>
            </w:pPr>
            <w:ins w:id="839" w:author="Comparison" w:date="2016-03-11T22:42:00Z">
              <w:r w:rsidRPr="00710ABF">
                <w:rPr>
                  <w:rFonts w:ascii="Consolas" w:hAnsi="Consolas" w:cs="Consolas"/>
                  <w:bCs/>
                  <w:noProof/>
                  <w:lang w:val="en-US"/>
                </w:rPr>
                <w:t>###...###</w:t>
              </w:r>
            </w:ins>
          </w:p>
          <w:p w14:paraId="79748970" w14:textId="77777777" w:rsidR="00C93AA6" w:rsidRPr="00710ABF" w:rsidRDefault="00C93AA6" w:rsidP="00BD50F9">
            <w:pPr>
              <w:spacing w:after="0"/>
              <w:rPr>
                <w:ins w:id="840" w:author="Comparison" w:date="2016-03-11T22:42:00Z"/>
                <w:rFonts w:ascii="Consolas" w:hAnsi="Consolas" w:cs="Consolas"/>
                <w:bCs/>
                <w:noProof/>
                <w:lang w:val="en-US"/>
              </w:rPr>
            </w:pPr>
            <w:ins w:id="841" w:author="Comparison" w:date="2016-03-11T22:42:00Z">
              <w:r w:rsidRPr="00710ABF">
                <w:rPr>
                  <w:rFonts w:ascii="Consolas" w:hAnsi="Consolas" w:cs="Consolas"/>
                  <w:bCs/>
                  <w:noProof/>
                  <w:lang w:val="en-US"/>
                </w:rPr>
                <w:t>.#.....#.</w:t>
              </w:r>
            </w:ins>
          </w:p>
          <w:p w14:paraId="06C99922" w14:textId="77777777" w:rsidR="00C93AA6" w:rsidRPr="00710ABF" w:rsidRDefault="00C93AA6" w:rsidP="00BD50F9">
            <w:pPr>
              <w:spacing w:after="0"/>
              <w:rPr>
                <w:ins w:id="842" w:author="Comparison" w:date="2016-03-11T22:42:00Z"/>
                <w:rFonts w:ascii="Consolas" w:hAnsi="Consolas" w:cs="Consolas"/>
                <w:bCs/>
                <w:noProof/>
                <w:lang w:val="en-US"/>
              </w:rPr>
            </w:pPr>
            <w:ins w:id="843" w:author="Comparison" w:date="2016-03-11T22:42:00Z">
              <w:r w:rsidRPr="00710ABF">
                <w:rPr>
                  <w:rFonts w:ascii="Consolas" w:hAnsi="Consolas" w:cs="Consolas"/>
                  <w:bCs/>
                  <w:noProof/>
                  <w:lang w:val="en-US"/>
                </w:rPr>
                <w:t>..#...#..</w:t>
              </w:r>
            </w:ins>
          </w:p>
          <w:p w14:paraId="7F04622C" w14:textId="77777777" w:rsidR="00C93AA6" w:rsidRPr="00710ABF" w:rsidRDefault="00C93AA6" w:rsidP="00BD50F9">
            <w:pPr>
              <w:spacing w:after="0"/>
              <w:rPr>
                <w:ins w:id="844" w:author="Comparison" w:date="2016-03-11T22:42:00Z"/>
                <w:rFonts w:ascii="Consolas" w:hAnsi="Consolas" w:cs="Consolas"/>
                <w:bCs/>
                <w:noProof/>
                <w:lang w:val="en-US"/>
              </w:rPr>
            </w:pPr>
            <w:ins w:id="845" w:author="Comparison" w:date="2016-03-11T22:42:00Z">
              <w:r w:rsidRPr="00710ABF">
                <w:rPr>
                  <w:rFonts w:ascii="Consolas" w:hAnsi="Consolas" w:cs="Consolas"/>
                  <w:bCs/>
                  <w:noProof/>
                  <w:lang w:val="en-US"/>
                </w:rPr>
                <w:t>...#.#...</w:t>
              </w:r>
            </w:ins>
          </w:p>
          <w:p w14:paraId="6637345C" w14:textId="77777777" w:rsidR="00C93AA6" w:rsidRPr="00AD70C4" w:rsidRDefault="00C93AA6" w:rsidP="00BD50F9">
            <w:pPr>
              <w:spacing w:after="0" w:line="240" w:lineRule="auto"/>
              <w:rPr>
                <w:ins w:id="846" w:author="Comparison" w:date="2016-03-11T22:42:00Z"/>
                <w:rFonts w:ascii="Consolas" w:hAnsi="Consolas" w:cs="Consolas"/>
                <w:lang w:val="en-US"/>
              </w:rPr>
            </w:pPr>
            <w:ins w:id="847" w:author="Comparison" w:date="2016-03-11T22:42:00Z">
              <w:r w:rsidRPr="00710ABF">
                <w:rPr>
                  <w:rFonts w:ascii="Consolas" w:hAnsi="Consolas" w:cs="Consolas"/>
                  <w:bCs/>
                  <w:noProof/>
                  <w:lang w:val="en-US"/>
                </w:rPr>
                <w:t>....#....</w:t>
              </w:r>
            </w:ins>
          </w:p>
        </w:tc>
        <w:tc>
          <w:tcPr>
            <w:tcW w:w="432" w:type="dxa"/>
            <w:vMerge/>
            <w:tcBorders>
              <w:left w:val="single" w:sz="8" w:space="0" w:color="000000"/>
              <w:right w:val="single" w:sz="8" w:space="0" w:color="000000"/>
            </w:tcBorders>
            <w:shd w:val="clear" w:color="auto" w:fill="auto"/>
          </w:tcPr>
          <w:p w14:paraId="6EE0895B" w14:textId="77777777" w:rsidR="00C93AA6" w:rsidRPr="00AD70C4" w:rsidRDefault="00C93AA6" w:rsidP="00BD50F9">
            <w:pPr>
              <w:spacing w:after="0" w:line="240" w:lineRule="auto"/>
              <w:rPr>
                <w:ins w:id="848" w:author="Comparison" w:date="2016-03-11T22:42:00Z"/>
                <w:rFonts w:ascii="Consolas" w:hAnsi="Consolas" w:cs="Consolas"/>
                <w:lang w:val="en-US"/>
              </w:rPr>
            </w:pPr>
          </w:p>
        </w:tc>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26364" w14:textId="77777777" w:rsidR="00C93AA6" w:rsidRPr="00AD70C4" w:rsidRDefault="00C93AA6" w:rsidP="00BD50F9">
            <w:pPr>
              <w:spacing w:after="0" w:line="240" w:lineRule="auto"/>
              <w:rPr>
                <w:ins w:id="849" w:author="Comparison" w:date="2016-03-11T22:42:00Z"/>
                <w:rFonts w:ascii="Consolas" w:hAnsi="Consolas" w:cs="Consolas"/>
                <w:lang w:val="en-US"/>
              </w:rPr>
            </w:pPr>
            <w:ins w:id="850" w:author="Comparison" w:date="2016-03-11T22:42:00Z">
              <w:r w:rsidRPr="00710ABF">
                <w:rPr>
                  <w:rFonts w:ascii="Consolas" w:hAnsi="Consolas" w:cs="Consolas"/>
                  <w:bCs/>
                  <w:noProof/>
                  <w:lang w:val="en-US" w:eastAsia="ja-JP"/>
                </w:rPr>
                <w:t>9</w:t>
              </w:r>
            </w:ins>
          </w:p>
        </w:tc>
        <w:tc>
          <w:tcPr>
            <w:tcW w:w="2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ABCC91" w14:textId="77777777" w:rsidR="00C93AA6" w:rsidRPr="00710ABF" w:rsidRDefault="00C93AA6" w:rsidP="00BD50F9">
            <w:pPr>
              <w:spacing w:after="0"/>
              <w:rPr>
                <w:ins w:id="851" w:author="Comparison" w:date="2016-03-11T22:42:00Z"/>
                <w:rFonts w:ascii="Consolas" w:hAnsi="Consolas" w:cs="Consolas"/>
                <w:bCs/>
                <w:noProof/>
                <w:lang w:val="en-US" w:eastAsia="ja-JP"/>
              </w:rPr>
            </w:pPr>
            <w:ins w:id="852" w:author="Comparison" w:date="2016-03-11T22:42:00Z">
              <w:r w:rsidRPr="00710ABF">
                <w:rPr>
                  <w:rFonts w:ascii="Consolas" w:hAnsi="Consolas" w:cs="Consolas"/>
                  <w:bCs/>
                  <w:noProof/>
                  <w:lang w:val="en-US" w:eastAsia="ja-JP"/>
                </w:rPr>
                <w:t>....#########....</w:t>
              </w:r>
            </w:ins>
          </w:p>
          <w:p w14:paraId="66D3BD53" w14:textId="77777777" w:rsidR="00C93AA6" w:rsidRPr="00710ABF" w:rsidRDefault="00C93AA6" w:rsidP="00BD50F9">
            <w:pPr>
              <w:spacing w:after="0"/>
              <w:rPr>
                <w:ins w:id="853" w:author="Comparison" w:date="2016-03-11T22:42:00Z"/>
                <w:rFonts w:ascii="Consolas" w:hAnsi="Consolas" w:cs="Consolas"/>
                <w:bCs/>
                <w:noProof/>
                <w:lang w:val="en-US" w:eastAsia="ja-JP"/>
              </w:rPr>
            </w:pPr>
            <w:ins w:id="854" w:author="Comparison" w:date="2016-03-11T22:42:00Z">
              <w:r w:rsidRPr="00710ABF">
                <w:rPr>
                  <w:rFonts w:ascii="Consolas" w:hAnsi="Consolas" w:cs="Consolas"/>
                  <w:bCs/>
                  <w:noProof/>
                  <w:lang w:val="en-US" w:eastAsia="ja-JP"/>
                </w:rPr>
                <w:t>....#.......#....</w:t>
              </w:r>
            </w:ins>
          </w:p>
          <w:p w14:paraId="641313A9" w14:textId="77777777" w:rsidR="00C93AA6" w:rsidRPr="00710ABF" w:rsidRDefault="00C93AA6" w:rsidP="00BD50F9">
            <w:pPr>
              <w:spacing w:after="0"/>
              <w:rPr>
                <w:ins w:id="855" w:author="Comparison" w:date="2016-03-11T22:42:00Z"/>
                <w:rFonts w:ascii="Consolas" w:hAnsi="Consolas" w:cs="Consolas"/>
                <w:bCs/>
                <w:noProof/>
                <w:lang w:val="en-US" w:eastAsia="ja-JP"/>
              </w:rPr>
            </w:pPr>
            <w:ins w:id="856" w:author="Comparison" w:date="2016-03-11T22:42:00Z">
              <w:r w:rsidRPr="00710ABF">
                <w:rPr>
                  <w:rFonts w:ascii="Consolas" w:hAnsi="Consolas" w:cs="Consolas"/>
                  <w:bCs/>
                  <w:noProof/>
                  <w:lang w:val="en-US" w:eastAsia="ja-JP"/>
                </w:rPr>
                <w:t>....#.......#....</w:t>
              </w:r>
            </w:ins>
          </w:p>
          <w:p w14:paraId="4AE6138F" w14:textId="77777777" w:rsidR="00C93AA6" w:rsidRPr="00710ABF" w:rsidRDefault="00C93AA6" w:rsidP="00BD50F9">
            <w:pPr>
              <w:spacing w:after="0"/>
              <w:rPr>
                <w:ins w:id="857" w:author="Comparison" w:date="2016-03-11T22:42:00Z"/>
                <w:rFonts w:ascii="Consolas" w:hAnsi="Consolas" w:cs="Consolas"/>
                <w:bCs/>
                <w:noProof/>
                <w:lang w:val="en-US" w:eastAsia="ja-JP"/>
              </w:rPr>
            </w:pPr>
            <w:ins w:id="858" w:author="Comparison" w:date="2016-03-11T22:42:00Z">
              <w:r w:rsidRPr="00710ABF">
                <w:rPr>
                  <w:rFonts w:ascii="Consolas" w:hAnsi="Consolas" w:cs="Consolas"/>
                  <w:bCs/>
                  <w:noProof/>
                  <w:lang w:val="en-US" w:eastAsia="ja-JP"/>
                </w:rPr>
                <w:t>....#.......#....</w:t>
              </w:r>
            </w:ins>
          </w:p>
          <w:p w14:paraId="778934A1" w14:textId="77777777" w:rsidR="00C93AA6" w:rsidRPr="00710ABF" w:rsidRDefault="00C93AA6" w:rsidP="00BD50F9">
            <w:pPr>
              <w:spacing w:after="0"/>
              <w:rPr>
                <w:ins w:id="859" w:author="Comparison" w:date="2016-03-11T22:42:00Z"/>
                <w:rFonts w:ascii="Consolas" w:hAnsi="Consolas" w:cs="Consolas"/>
                <w:bCs/>
                <w:noProof/>
                <w:lang w:val="en-US" w:eastAsia="ja-JP"/>
              </w:rPr>
            </w:pPr>
            <w:ins w:id="860" w:author="Comparison" w:date="2016-03-11T22:42:00Z">
              <w:r w:rsidRPr="00710ABF">
                <w:rPr>
                  <w:rFonts w:ascii="Consolas" w:hAnsi="Consolas" w:cs="Consolas"/>
                  <w:bCs/>
                  <w:noProof/>
                  <w:lang w:val="en-US" w:eastAsia="ja-JP"/>
                </w:rPr>
                <w:t>....#.......#....</w:t>
              </w:r>
            </w:ins>
          </w:p>
          <w:p w14:paraId="65B502F7" w14:textId="77777777" w:rsidR="00C93AA6" w:rsidRPr="00710ABF" w:rsidRDefault="00C93AA6" w:rsidP="00BD50F9">
            <w:pPr>
              <w:spacing w:after="0"/>
              <w:rPr>
                <w:ins w:id="861" w:author="Comparison" w:date="2016-03-11T22:42:00Z"/>
                <w:rFonts w:ascii="Consolas" w:hAnsi="Consolas" w:cs="Consolas"/>
                <w:bCs/>
                <w:noProof/>
                <w:lang w:val="en-US" w:eastAsia="ja-JP"/>
              </w:rPr>
            </w:pPr>
            <w:ins w:id="862" w:author="Comparison" w:date="2016-03-11T22:42:00Z">
              <w:r w:rsidRPr="00710ABF">
                <w:rPr>
                  <w:rFonts w:ascii="Consolas" w:hAnsi="Consolas" w:cs="Consolas"/>
                  <w:bCs/>
                  <w:noProof/>
                  <w:lang w:val="en-US" w:eastAsia="ja-JP"/>
                </w:rPr>
                <w:t>....#.......#....</w:t>
              </w:r>
            </w:ins>
          </w:p>
          <w:p w14:paraId="6C3FAEF2" w14:textId="77777777" w:rsidR="00C93AA6" w:rsidRPr="00710ABF" w:rsidRDefault="00C93AA6" w:rsidP="00BD50F9">
            <w:pPr>
              <w:spacing w:after="0"/>
              <w:rPr>
                <w:ins w:id="863" w:author="Comparison" w:date="2016-03-11T22:42:00Z"/>
                <w:rFonts w:ascii="Consolas" w:hAnsi="Consolas" w:cs="Consolas"/>
                <w:bCs/>
                <w:noProof/>
                <w:lang w:val="en-US" w:eastAsia="ja-JP"/>
              </w:rPr>
            </w:pPr>
            <w:ins w:id="864" w:author="Comparison" w:date="2016-03-11T22:42:00Z">
              <w:r w:rsidRPr="00710ABF">
                <w:rPr>
                  <w:rFonts w:ascii="Consolas" w:hAnsi="Consolas" w:cs="Consolas"/>
                  <w:bCs/>
                  <w:noProof/>
                  <w:lang w:val="en-US" w:eastAsia="ja-JP"/>
                </w:rPr>
                <w:t>....#.......#....</w:t>
              </w:r>
            </w:ins>
          </w:p>
          <w:p w14:paraId="6227655C" w14:textId="77777777" w:rsidR="00C93AA6" w:rsidRPr="00710ABF" w:rsidRDefault="00C93AA6" w:rsidP="00BD50F9">
            <w:pPr>
              <w:spacing w:after="0"/>
              <w:rPr>
                <w:ins w:id="865" w:author="Comparison" w:date="2016-03-11T22:42:00Z"/>
                <w:rFonts w:ascii="Consolas" w:hAnsi="Consolas" w:cs="Consolas"/>
                <w:bCs/>
                <w:noProof/>
                <w:lang w:val="en-US" w:eastAsia="ja-JP"/>
              </w:rPr>
            </w:pPr>
            <w:ins w:id="866" w:author="Comparison" w:date="2016-03-11T22:42:00Z">
              <w:r w:rsidRPr="00710ABF">
                <w:rPr>
                  <w:rFonts w:ascii="Consolas" w:hAnsi="Consolas" w:cs="Consolas"/>
                  <w:bCs/>
                  <w:noProof/>
                  <w:lang w:val="en-US" w:eastAsia="ja-JP"/>
                </w:rPr>
                <w:t>....#.......#....</w:t>
              </w:r>
            </w:ins>
          </w:p>
          <w:p w14:paraId="1C68668C" w14:textId="77777777" w:rsidR="00C93AA6" w:rsidRPr="00710ABF" w:rsidRDefault="00C93AA6" w:rsidP="00BD50F9">
            <w:pPr>
              <w:spacing w:after="0"/>
              <w:rPr>
                <w:ins w:id="867" w:author="Comparison" w:date="2016-03-11T22:42:00Z"/>
                <w:rFonts w:ascii="Consolas" w:hAnsi="Consolas" w:cs="Consolas"/>
                <w:bCs/>
                <w:noProof/>
                <w:lang w:val="en-US" w:eastAsia="ja-JP"/>
              </w:rPr>
            </w:pPr>
            <w:ins w:id="868" w:author="Comparison" w:date="2016-03-11T22:42:00Z">
              <w:r w:rsidRPr="00710ABF">
                <w:rPr>
                  <w:rFonts w:ascii="Consolas" w:hAnsi="Consolas" w:cs="Consolas"/>
                  <w:bCs/>
                  <w:noProof/>
                  <w:lang w:val="en-US" w:eastAsia="ja-JP"/>
                </w:rPr>
                <w:t>#####.......#####</w:t>
              </w:r>
            </w:ins>
          </w:p>
          <w:p w14:paraId="6C32C074" w14:textId="77777777" w:rsidR="00C93AA6" w:rsidRPr="00710ABF" w:rsidRDefault="00C93AA6" w:rsidP="00BD50F9">
            <w:pPr>
              <w:spacing w:after="0"/>
              <w:rPr>
                <w:ins w:id="869" w:author="Comparison" w:date="2016-03-11T22:42:00Z"/>
                <w:rFonts w:ascii="Consolas" w:hAnsi="Consolas" w:cs="Consolas"/>
                <w:bCs/>
                <w:noProof/>
                <w:lang w:val="en-US" w:eastAsia="ja-JP"/>
              </w:rPr>
            </w:pPr>
            <w:ins w:id="870" w:author="Comparison" w:date="2016-03-11T22:42:00Z">
              <w:r w:rsidRPr="00710ABF">
                <w:rPr>
                  <w:rFonts w:ascii="Consolas" w:hAnsi="Consolas" w:cs="Consolas"/>
                  <w:bCs/>
                  <w:noProof/>
                  <w:lang w:val="en-US" w:eastAsia="ja-JP"/>
                </w:rPr>
                <w:t>.#.............#.</w:t>
              </w:r>
            </w:ins>
          </w:p>
          <w:p w14:paraId="720E19CC" w14:textId="77777777" w:rsidR="00C93AA6" w:rsidRPr="00710ABF" w:rsidRDefault="00C93AA6" w:rsidP="00BD50F9">
            <w:pPr>
              <w:spacing w:after="0"/>
              <w:rPr>
                <w:ins w:id="871" w:author="Comparison" w:date="2016-03-11T22:42:00Z"/>
                <w:rFonts w:ascii="Consolas" w:hAnsi="Consolas" w:cs="Consolas"/>
                <w:bCs/>
                <w:noProof/>
                <w:lang w:val="en-US" w:eastAsia="ja-JP"/>
              </w:rPr>
            </w:pPr>
            <w:ins w:id="872" w:author="Comparison" w:date="2016-03-11T22:42:00Z">
              <w:r w:rsidRPr="00710ABF">
                <w:rPr>
                  <w:rFonts w:ascii="Consolas" w:hAnsi="Consolas" w:cs="Consolas"/>
                  <w:bCs/>
                  <w:noProof/>
                  <w:lang w:val="en-US" w:eastAsia="ja-JP"/>
                </w:rPr>
                <w:t>..#...........#..</w:t>
              </w:r>
            </w:ins>
          </w:p>
          <w:p w14:paraId="2200AA76" w14:textId="77777777" w:rsidR="00C93AA6" w:rsidRPr="00710ABF" w:rsidRDefault="00C93AA6" w:rsidP="00BD50F9">
            <w:pPr>
              <w:spacing w:after="0"/>
              <w:rPr>
                <w:ins w:id="873" w:author="Comparison" w:date="2016-03-11T22:42:00Z"/>
                <w:rFonts w:ascii="Consolas" w:hAnsi="Consolas" w:cs="Consolas"/>
                <w:bCs/>
                <w:noProof/>
                <w:lang w:val="en-US" w:eastAsia="ja-JP"/>
              </w:rPr>
            </w:pPr>
            <w:ins w:id="874" w:author="Comparison" w:date="2016-03-11T22:42:00Z">
              <w:r w:rsidRPr="00710ABF">
                <w:rPr>
                  <w:rFonts w:ascii="Consolas" w:hAnsi="Consolas" w:cs="Consolas"/>
                  <w:bCs/>
                  <w:noProof/>
                  <w:lang w:val="en-US" w:eastAsia="ja-JP"/>
                </w:rPr>
                <w:t>...#.........#...</w:t>
              </w:r>
            </w:ins>
          </w:p>
          <w:p w14:paraId="0E983462" w14:textId="77777777" w:rsidR="00C93AA6" w:rsidRPr="00710ABF" w:rsidRDefault="00C93AA6" w:rsidP="00BD50F9">
            <w:pPr>
              <w:spacing w:after="0"/>
              <w:rPr>
                <w:ins w:id="875" w:author="Comparison" w:date="2016-03-11T22:42:00Z"/>
                <w:rFonts w:ascii="Consolas" w:hAnsi="Consolas" w:cs="Consolas"/>
                <w:bCs/>
                <w:noProof/>
                <w:lang w:val="en-US" w:eastAsia="ja-JP"/>
              </w:rPr>
            </w:pPr>
            <w:ins w:id="876" w:author="Comparison" w:date="2016-03-11T22:42:00Z">
              <w:r w:rsidRPr="00710ABF">
                <w:rPr>
                  <w:rFonts w:ascii="Consolas" w:hAnsi="Consolas" w:cs="Consolas"/>
                  <w:bCs/>
                  <w:noProof/>
                  <w:lang w:val="en-US" w:eastAsia="ja-JP"/>
                </w:rPr>
                <w:t>....#.......#....</w:t>
              </w:r>
            </w:ins>
          </w:p>
          <w:p w14:paraId="001E39F8" w14:textId="77777777" w:rsidR="00C93AA6" w:rsidRPr="00710ABF" w:rsidRDefault="00C93AA6" w:rsidP="00BD50F9">
            <w:pPr>
              <w:spacing w:after="0"/>
              <w:rPr>
                <w:ins w:id="877" w:author="Comparison" w:date="2016-03-11T22:42:00Z"/>
                <w:rFonts w:ascii="Consolas" w:hAnsi="Consolas" w:cs="Consolas"/>
                <w:bCs/>
                <w:noProof/>
                <w:lang w:val="en-US" w:eastAsia="ja-JP"/>
              </w:rPr>
            </w:pPr>
            <w:ins w:id="878" w:author="Comparison" w:date="2016-03-11T22:42:00Z">
              <w:r w:rsidRPr="00710ABF">
                <w:rPr>
                  <w:rFonts w:ascii="Consolas" w:hAnsi="Consolas" w:cs="Consolas"/>
                  <w:bCs/>
                  <w:noProof/>
                  <w:lang w:val="en-US" w:eastAsia="ja-JP"/>
                </w:rPr>
                <w:t>.....#.....#.....</w:t>
              </w:r>
            </w:ins>
          </w:p>
          <w:p w14:paraId="22A29292" w14:textId="77777777" w:rsidR="00C93AA6" w:rsidRPr="00710ABF" w:rsidRDefault="00C93AA6" w:rsidP="00BD50F9">
            <w:pPr>
              <w:spacing w:after="0"/>
              <w:rPr>
                <w:ins w:id="879" w:author="Comparison" w:date="2016-03-11T22:42:00Z"/>
                <w:rFonts w:ascii="Consolas" w:hAnsi="Consolas" w:cs="Consolas"/>
                <w:bCs/>
                <w:noProof/>
                <w:lang w:val="en-US" w:eastAsia="ja-JP"/>
              </w:rPr>
            </w:pPr>
            <w:ins w:id="880" w:author="Comparison" w:date="2016-03-11T22:42:00Z">
              <w:r w:rsidRPr="00710ABF">
                <w:rPr>
                  <w:rFonts w:ascii="Consolas" w:hAnsi="Consolas" w:cs="Consolas"/>
                  <w:bCs/>
                  <w:noProof/>
                  <w:lang w:val="en-US" w:eastAsia="ja-JP"/>
                </w:rPr>
                <w:t>......#...#......</w:t>
              </w:r>
            </w:ins>
          </w:p>
          <w:p w14:paraId="51DDBCB6" w14:textId="77777777" w:rsidR="00C93AA6" w:rsidRPr="00710ABF" w:rsidRDefault="00C93AA6" w:rsidP="00BD50F9">
            <w:pPr>
              <w:spacing w:after="0"/>
              <w:rPr>
                <w:ins w:id="881" w:author="Comparison" w:date="2016-03-11T22:42:00Z"/>
                <w:rFonts w:ascii="Consolas" w:hAnsi="Consolas" w:cs="Consolas"/>
                <w:bCs/>
                <w:noProof/>
                <w:lang w:val="en-US" w:eastAsia="ja-JP"/>
              </w:rPr>
            </w:pPr>
            <w:ins w:id="882" w:author="Comparison" w:date="2016-03-11T22:42:00Z">
              <w:r w:rsidRPr="00710ABF">
                <w:rPr>
                  <w:rFonts w:ascii="Consolas" w:hAnsi="Consolas" w:cs="Consolas"/>
                  <w:bCs/>
                  <w:noProof/>
                  <w:lang w:val="en-US" w:eastAsia="ja-JP"/>
                </w:rPr>
                <w:t>.......#.#.......</w:t>
              </w:r>
            </w:ins>
          </w:p>
          <w:p w14:paraId="429D79E5" w14:textId="77777777" w:rsidR="00C93AA6" w:rsidRPr="00AD70C4" w:rsidRDefault="00C93AA6" w:rsidP="00BD50F9">
            <w:pPr>
              <w:spacing w:after="0" w:line="240" w:lineRule="auto"/>
              <w:rPr>
                <w:ins w:id="883" w:author="Comparison" w:date="2016-03-11T22:42:00Z"/>
                <w:rFonts w:ascii="Consolas" w:hAnsi="Consolas" w:cs="Consolas"/>
                <w:lang w:val="en-US"/>
              </w:rPr>
            </w:pPr>
            <w:ins w:id="884" w:author="Comparison" w:date="2016-03-11T22:42:00Z">
              <w:r w:rsidRPr="00710ABF">
                <w:rPr>
                  <w:rFonts w:ascii="Consolas" w:hAnsi="Consolas" w:cs="Consolas"/>
                  <w:bCs/>
                  <w:noProof/>
                  <w:lang w:val="en-US" w:eastAsia="ja-JP"/>
                </w:rPr>
                <w:t>........#........</w:t>
              </w:r>
            </w:ins>
          </w:p>
        </w:tc>
        <w:tc>
          <w:tcPr>
            <w:tcW w:w="409" w:type="dxa"/>
            <w:tcBorders>
              <w:top w:val="nil"/>
              <w:left w:val="single" w:sz="8" w:space="0" w:color="000000"/>
              <w:bottom w:val="nil"/>
              <w:right w:val="single" w:sz="4" w:space="0" w:color="auto"/>
            </w:tcBorders>
          </w:tcPr>
          <w:p w14:paraId="2E5A0F9F" w14:textId="77777777" w:rsidR="00C93AA6" w:rsidRPr="00AD70C4" w:rsidRDefault="00C93AA6" w:rsidP="00BD50F9">
            <w:pPr>
              <w:spacing w:after="0" w:line="240" w:lineRule="auto"/>
              <w:rPr>
                <w:ins w:id="885" w:author="Comparison" w:date="2016-03-11T22:42:00Z"/>
                <w:rFonts w:ascii="Consolas" w:hAnsi="Consolas" w:cs="Consolas"/>
                <w:lang w:val="en-US"/>
              </w:rPr>
            </w:pPr>
          </w:p>
        </w:tc>
        <w:tc>
          <w:tcPr>
            <w:tcW w:w="815" w:type="dxa"/>
            <w:tcBorders>
              <w:top w:val="single" w:sz="4" w:space="0" w:color="auto"/>
              <w:left w:val="single" w:sz="4" w:space="0" w:color="auto"/>
              <w:bottom w:val="single" w:sz="4" w:space="0" w:color="auto"/>
              <w:right w:val="single" w:sz="4" w:space="0" w:color="auto"/>
            </w:tcBorders>
          </w:tcPr>
          <w:p w14:paraId="501620E6" w14:textId="77777777" w:rsidR="00C93AA6" w:rsidRPr="00AD70C4" w:rsidRDefault="00C93AA6" w:rsidP="00BD50F9">
            <w:pPr>
              <w:spacing w:after="0" w:line="240" w:lineRule="auto"/>
              <w:rPr>
                <w:ins w:id="886" w:author="Comparison" w:date="2016-03-11T22:42:00Z"/>
                <w:rFonts w:ascii="Consolas" w:hAnsi="Consolas" w:cs="Consolas"/>
                <w:lang w:val="en-US"/>
              </w:rPr>
            </w:pPr>
            <w:ins w:id="887" w:author="Comparison" w:date="2016-03-11T22:42:00Z">
              <w:r>
                <w:rPr>
                  <w:rFonts w:ascii="Consolas" w:hAnsi="Consolas" w:cs="Consolas"/>
                  <w:lang w:val="en-US"/>
                </w:rPr>
                <w:t>3</w:t>
              </w:r>
            </w:ins>
          </w:p>
        </w:tc>
        <w:tc>
          <w:tcPr>
            <w:tcW w:w="1051" w:type="dxa"/>
            <w:tcBorders>
              <w:top w:val="single" w:sz="4" w:space="0" w:color="auto"/>
              <w:left w:val="single" w:sz="4" w:space="0" w:color="auto"/>
              <w:bottom w:val="single" w:sz="4" w:space="0" w:color="auto"/>
              <w:right w:val="single" w:sz="4" w:space="0" w:color="auto"/>
            </w:tcBorders>
          </w:tcPr>
          <w:p w14:paraId="7BF90519" w14:textId="77777777" w:rsidR="00C93AA6" w:rsidRPr="008E1F50" w:rsidRDefault="00C93AA6" w:rsidP="00BD50F9">
            <w:pPr>
              <w:spacing w:after="0" w:line="240" w:lineRule="auto"/>
              <w:rPr>
                <w:ins w:id="888" w:author="Comparison" w:date="2016-03-11T22:42:00Z"/>
                <w:rFonts w:ascii="Consolas" w:hAnsi="Consolas" w:cs="Consolas"/>
                <w:lang w:val="en-US"/>
              </w:rPr>
            </w:pPr>
            <w:ins w:id="889" w:author="Comparison" w:date="2016-03-11T22:42:00Z">
              <w:r w:rsidRPr="008E1F50">
                <w:rPr>
                  <w:rFonts w:ascii="Consolas" w:hAnsi="Consolas" w:cs="Consolas"/>
                  <w:lang w:val="en-US"/>
                </w:rPr>
                <w:t>.###.</w:t>
              </w:r>
            </w:ins>
          </w:p>
          <w:p w14:paraId="1B457F5A" w14:textId="77777777" w:rsidR="00C93AA6" w:rsidRPr="008E1F50" w:rsidRDefault="00C93AA6" w:rsidP="00BD50F9">
            <w:pPr>
              <w:spacing w:after="0" w:line="240" w:lineRule="auto"/>
              <w:rPr>
                <w:ins w:id="890" w:author="Comparison" w:date="2016-03-11T22:42:00Z"/>
                <w:rFonts w:ascii="Consolas" w:hAnsi="Consolas" w:cs="Consolas"/>
                <w:lang w:val="en-US"/>
              </w:rPr>
            </w:pPr>
            <w:ins w:id="891" w:author="Comparison" w:date="2016-03-11T22:42:00Z">
              <w:r w:rsidRPr="008E1F50">
                <w:rPr>
                  <w:rFonts w:ascii="Consolas" w:hAnsi="Consolas" w:cs="Consolas"/>
                  <w:lang w:val="en-US"/>
                </w:rPr>
                <w:t>.#.#.</w:t>
              </w:r>
            </w:ins>
          </w:p>
          <w:p w14:paraId="54336F7E" w14:textId="77777777" w:rsidR="00C93AA6" w:rsidRPr="008E1F50" w:rsidRDefault="00C93AA6" w:rsidP="00BD50F9">
            <w:pPr>
              <w:spacing w:after="0" w:line="240" w:lineRule="auto"/>
              <w:rPr>
                <w:ins w:id="892" w:author="Comparison" w:date="2016-03-11T22:42:00Z"/>
                <w:rFonts w:ascii="Consolas" w:hAnsi="Consolas" w:cs="Consolas"/>
                <w:lang w:val="en-US"/>
              </w:rPr>
            </w:pPr>
            <w:ins w:id="893" w:author="Comparison" w:date="2016-03-11T22:42:00Z">
              <w:r w:rsidRPr="008E1F50">
                <w:rPr>
                  <w:rFonts w:ascii="Consolas" w:hAnsi="Consolas" w:cs="Consolas"/>
                  <w:lang w:val="en-US"/>
                </w:rPr>
                <w:t>##.##</w:t>
              </w:r>
            </w:ins>
          </w:p>
          <w:p w14:paraId="54491FC5" w14:textId="77777777" w:rsidR="00C93AA6" w:rsidRPr="008E1F50" w:rsidRDefault="00C93AA6" w:rsidP="00BD50F9">
            <w:pPr>
              <w:spacing w:after="0" w:line="240" w:lineRule="auto"/>
              <w:rPr>
                <w:ins w:id="894" w:author="Comparison" w:date="2016-03-11T22:42:00Z"/>
                <w:rFonts w:ascii="Consolas" w:hAnsi="Consolas" w:cs="Consolas"/>
                <w:lang w:val="en-US"/>
              </w:rPr>
            </w:pPr>
            <w:ins w:id="895" w:author="Comparison" w:date="2016-03-11T22:42:00Z">
              <w:r w:rsidRPr="008E1F50">
                <w:rPr>
                  <w:rFonts w:ascii="Consolas" w:hAnsi="Consolas" w:cs="Consolas"/>
                  <w:lang w:val="en-US"/>
                </w:rPr>
                <w:t>.#.#.</w:t>
              </w:r>
            </w:ins>
          </w:p>
          <w:p w14:paraId="1454B118" w14:textId="77777777" w:rsidR="00C93AA6" w:rsidRPr="00AD70C4" w:rsidRDefault="00C93AA6" w:rsidP="00BD50F9">
            <w:pPr>
              <w:spacing w:after="0" w:line="240" w:lineRule="auto"/>
              <w:rPr>
                <w:ins w:id="896" w:author="Comparison" w:date="2016-03-11T22:42:00Z"/>
                <w:rFonts w:ascii="Consolas" w:hAnsi="Consolas" w:cs="Consolas"/>
                <w:lang w:val="en-US"/>
              </w:rPr>
            </w:pPr>
            <w:ins w:id="897" w:author="Comparison" w:date="2016-03-11T22:42:00Z">
              <w:r w:rsidRPr="008E1F50">
                <w:rPr>
                  <w:rFonts w:ascii="Consolas" w:hAnsi="Consolas" w:cs="Consolas"/>
                  <w:lang w:val="en-US"/>
                </w:rPr>
                <w:t>..#..</w:t>
              </w:r>
            </w:ins>
          </w:p>
        </w:tc>
      </w:tr>
    </w:tbl>
    <w:p w14:paraId="69AFEB19" w14:textId="77777777" w:rsidR="00C93AA6" w:rsidRPr="00710ABF" w:rsidRDefault="00C93AA6" w:rsidP="00C93AA6">
      <w:pPr>
        <w:rPr>
          <w:ins w:id="898" w:author="Comparison" w:date="2016-03-11T22:42:00Z"/>
          <w:lang w:val="en-US"/>
        </w:rPr>
      </w:pPr>
    </w:p>
    <w:p w14:paraId="1CDB0F60" w14:textId="77777777" w:rsidR="00C93AA6" w:rsidRDefault="00C93AA6" w:rsidP="00C93AA6">
      <w:pPr>
        <w:pStyle w:val="Heading2"/>
        <w:rPr>
          <w:ins w:id="899" w:author="Comparison" w:date="2016-03-11T22:42:00Z"/>
        </w:rPr>
      </w:pPr>
      <w:ins w:id="900" w:author="Comparison" w:date="2016-03-11T22:42:00Z">
        <w:r>
          <w:t xml:space="preserve">** </w:t>
        </w:r>
        <w:r w:rsidRPr="00AD70C4">
          <w:t xml:space="preserve">– </w:t>
        </w:r>
        <w:r>
          <w:t>Five Special Letters</w:t>
        </w:r>
      </w:ins>
    </w:p>
    <w:p w14:paraId="1AE9A1EE" w14:textId="77777777" w:rsidR="00C93AA6" w:rsidRDefault="00C93AA6" w:rsidP="00C93AA6">
      <w:pPr>
        <w:spacing w:after="120"/>
        <w:rPr>
          <w:ins w:id="901" w:author="Comparison" w:date="2016-03-11T22:42:00Z"/>
          <w:lang w:val="en-US"/>
        </w:rPr>
      </w:pPr>
      <w:ins w:id="902" w:author="Comparison" w:date="2016-03-11T22:42:00Z">
        <w:r>
          <w:rPr>
            <w:lang w:val="en-US"/>
          </w:rPr>
          <w:t xml:space="preserve">We are given two numbers: </w:t>
        </w:r>
        <w:r w:rsidRPr="00B73536">
          <w:rPr>
            <w:b/>
            <w:lang w:val="en-US"/>
          </w:rPr>
          <w:t>start</w:t>
        </w:r>
        <w:r>
          <w:rPr>
            <w:lang w:val="en-US"/>
          </w:rPr>
          <w:t xml:space="preserve"> and </w:t>
        </w:r>
        <w:r w:rsidRPr="00B73536">
          <w:rPr>
            <w:b/>
            <w:lang w:val="en-US"/>
          </w:rPr>
          <w:t>end</w:t>
        </w:r>
        <w:r>
          <w:rPr>
            <w:lang w:val="en-US"/>
          </w:rPr>
          <w:t xml:space="preserve">. </w:t>
        </w:r>
        <w:r w:rsidRPr="00DC598D">
          <w:rPr>
            <w:lang w:val="en-US"/>
          </w:rPr>
          <w:t xml:space="preserve">Write a program to </w:t>
        </w:r>
        <w:r w:rsidRPr="00DC598D">
          <w:rPr>
            <w:b/>
            <w:lang w:val="en-US"/>
          </w:rPr>
          <w:t xml:space="preserve">generate all sequences of </w:t>
        </w:r>
        <w:r>
          <w:rPr>
            <w:b/>
            <w:noProof/>
            <w:lang w:val="en-US"/>
          </w:rPr>
          <w:t>5</w:t>
        </w:r>
        <w:r w:rsidRPr="00DC598D">
          <w:rPr>
            <w:b/>
            <w:noProof/>
            <w:lang w:val="en-US"/>
          </w:rPr>
          <w:t xml:space="preserve"> </w:t>
        </w:r>
        <w:r w:rsidRPr="00DC598D">
          <w:rPr>
            <w:b/>
            <w:lang w:val="en-US"/>
          </w:rPr>
          <w:t>letters</w:t>
        </w:r>
        <w:r w:rsidRPr="00DC598D">
          <w:rPr>
            <w:lang w:val="en-US"/>
          </w:rPr>
          <w:t xml:space="preserve">, each from the set </w:t>
        </w:r>
        <w:r w:rsidRPr="00DC598D">
          <w:rPr>
            <w:noProof/>
            <w:lang w:val="en-US"/>
          </w:rPr>
          <w:t>{ '</w:t>
        </w:r>
        <w:r>
          <w:rPr>
            <w:b/>
            <w:noProof/>
            <w:lang w:val="en-US"/>
          </w:rPr>
          <w:t>a</w:t>
        </w:r>
        <w:r w:rsidRPr="00DC598D">
          <w:rPr>
            <w:noProof/>
            <w:lang w:val="en-US"/>
          </w:rPr>
          <w:t>', '</w:t>
        </w:r>
        <w:r>
          <w:rPr>
            <w:b/>
            <w:noProof/>
            <w:lang w:val="en-US"/>
          </w:rPr>
          <w:t>b</w:t>
        </w:r>
        <w:r w:rsidRPr="00DC598D">
          <w:rPr>
            <w:noProof/>
            <w:lang w:val="en-US"/>
          </w:rPr>
          <w:t>', '</w:t>
        </w:r>
        <w:r>
          <w:rPr>
            <w:b/>
            <w:noProof/>
            <w:lang w:val="en-US"/>
          </w:rPr>
          <w:t>c</w:t>
        </w:r>
        <w:r w:rsidRPr="00DC598D">
          <w:rPr>
            <w:noProof/>
            <w:lang w:val="en-US"/>
          </w:rPr>
          <w:t>', '</w:t>
        </w:r>
        <w:r>
          <w:rPr>
            <w:b/>
            <w:noProof/>
            <w:lang w:val="en-US"/>
          </w:rPr>
          <w:t>d</w:t>
        </w:r>
        <w:r w:rsidRPr="00DC598D">
          <w:rPr>
            <w:noProof/>
            <w:lang w:val="en-US"/>
          </w:rPr>
          <w:t>', '</w:t>
        </w:r>
        <w:r>
          <w:rPr>
            <w:b/>
            <w:noProof/>
            <w:lang w:val="en-US"/>
          </w:rPr>
          <w:t>e</w:t>
        </w:r>
        <w:r w:rsidRPr="00DC598D">
          <w:rPr>
            <w:noProof/>
            <w:lang w:val="en-US"/>
          </w:rPr>
          <w:t>' }</w:t>
        </w:r>
        <w:r>
          <w:rPr>
            <w:noProof/>
            <w:lang w:val="en-US"/>
          </w:rPr>
          <w:t>,</w:t>
        </w:r>
        <w:r w:rsidRPr="00DC598D">
          <w:rPr>
            <w:lang w:val="en-US"/>
          </w:rPr>
          <w:t xml:space="preserve"> such that the weight of the</w:t>
        </w:r>
        <w:r>
          <w:rPr>
            <w:lang w:val="en-US"/>
          </w:rPr>
          <w:t>se</w:t>
        </w:r>
        <w:r w:rsidRPr="00DC598D">
          <w:rPr>
            <w:lang w:val="en-US"/>
          </w:rPr>
          <w:t xml:space="preserve"> </w:t>
        </w:r>
        <w:r>
          <w:rPr>
            <w:lang w:val="en-US"/>
          </w:rPr>
          <w:t>5</w:t>
        </w:r>
        <w:r w:rsidRPr="00DC598D">
          <w:rPr>
            <w:lang w:val="en-US"/>
          </w:rPr>
          <w:t xml:space="preserve"> letters </w:t>
        </w:r>
        <w:r>
          <w:rPr>
            <w:lang w:val="en-US"/>
          </w:rPr>
          <w:t>is a number in the range [</w:t>
        </w:r>
        <w:r w:rsidRPr="00B73536">
          <w:rPr>
            <w:b/>
            <w:lang w:val="en-US"/>
          </w:rPr>
          <w:t>start</w:t>
        </w:r>
        <w:r>
          <w:t xml:space="preserve"> …</w:t>
        </w:r>
        <w:r>
          <w:rPr>
            <w:lang w:val="en-US"/>
          </w:rPr>
          <w:t xml:space="preserve"> </w:t>
        </w:r>
        <w:r w:rsidRPr="00B73536">
          <w:rPr>
            <w:b/>
            <w:lang w:val="en-US"/>
          </w:rPr>
          <w:t>end</w:t>
        </w:r>
        <w:r>
          <w:rPr>
            <w:lang w:val="en-US"/>
          </w:rPr>
          <w:t>] inclusively. Print them in alphabetical order, in a single line, separated by a space.</w:t>
        </w:r>
      </w:ins>
    </w:p>
    <w:p w14:paraId="0FF5E8F4" w14:textId="77777777" w:rsidR="00C93AA6" w:rsidRDefault="00C93AA6" w:rsidP="00C93AA6">
      <w:pPr>
        <w:spacing w:after="120"/>
        <w:rPr>
          <w:ins w:id="903" w:author="Comparison" w:date="2016-03-11T22:42:00Z"/>
          <w:lang w:val="en-US"/>
        </w:rPr>
      </w:pPr>
      <w:ins w:id="904" w:author="Comparison" w:date="2016-03-11T22:42:00Z">
        <w:r w:rsidRPr="00DC598D">
          <w:rPr>
            <w:lang w:val="en-US"/>
          </w:rPr>
          <w:t xml:space="preserve">The </w:t>
        </w:r>
        <w:r w:rsidRPr="00DC598D">
          <w:rPr>
            <w:b/>
            <w:lang w:val="en-US"/>
          </w:rPr>
          <w:t>weight of a single letter</w:t>
        </w:r>
        <w:r w:rsidRPr="00DC598D">
          <w:rPr>
            <w:lang w:val="en-US"/>
          </w:rPr>
          <w:t xml:space="preserve"> is calculated as follows:  weight('</w:t>
        </w:r>
        <w:r>
          <w:rPr>
            <w:b/>
            <w:lang w:val="en-US"/>
          </w:rPr>
          <w:t>a</w:t>
        </w:r>
        <w:r w:rsidRPr="00DC598D">
          <w:rPr>
            <w:lang w:val="en-US"/>
          </w:rPr>
          <w:t xml:space="preserve">') = </w:t>
        </w:r>
        <w:r>
          <w:rPr>
            <w:b/>
            <w:lang w:val="en-US"/>
          </w:rPr>
          <w:t>5</w:t>
        </w:r>
        <w:r w:rsidRPr="00DC598D">
          <w:rPr>
            <w:lang w:val="en-US"/>
          </w:rPr>
          <w:t>; weight('</w:t>
        </w:r>
        <w:r>
          <w:rPr>
            <w:b/>
            <w:lang w:val="en-US"/>
          </w:rPr>
          <w:t>b</w:t>
        </w:r>
        <w:r w:rsidRPr="00DC598D">
          <w:rPr>
            <w:lang w:val="en-US"/>
          </w:rPr>
          <w:t xml:space="preserve">') = </w:t>
        </w:r>
        <w:r>
          <w:rPr>
            <w:b/>
            <w:lang w:val="en-US"/>
          </w:rPr>
          <w:t>-12</w:t>
        </w:r>
        <w:r w:rsidRPr="00DC598D">
          <w:rPr>
            <w:lang w:val="en-US"/>
          </w:rPr>
          <w:t>;  weight('</w:t>
        </w:r>
        <w:r>
          <w:rPr>
            <w:b/>
            <w:lang w:val="en-US"/>
          </w:rPr>
          <w:t>c</w:t>
        </w:r>
        <w:r w:rsidRPr="00DC598D">
          <w:rPr>
            <w:lang w:val="en-US"/>
          </w:rPr>
          <w:t xml:space="preserve">') = </w:t>
        </w:r>
        <w:r>
          <w:rPr>
            <w:b/>
            <w:lang w:val="en-US"/>
          </w:rPr>
          <w:t>47</w:t>
        </w:r>
        <w:r w:rsidRPr="00DC598D">
          <w:rPr>
            <w:lang w:val="en-US"/>
          </w:rPr>
          <w:t>;  weight('</w:t>
        </w:r>
        <w:r>
          <w:rPr>
            <w:b/>
            <w:lang w:val="en-US"/>
          </w:rPr>
          <w:t>d</w:t>
        </w:r>
        <w:r>
          <w:rPr>
            <w:lang w:val="en-US"/>
          </w:rPr>
          <w:t xml:space="preserve">') = </w:t>
        </w:r>
        <w:r>
          <w:rPr>
            <w:b/>
            <w:lang w:val="en-US"/>
          </w:rPr>
          <w:t>7</w:t>
        </w:r>
        <w:r w:rsidRPr="00DC598D">
          <w:rPr>
            <w:lang w:val="en-US"/>
          </w:rPr>
          <w:t>;  weight('</w:t>
        </w:r>
        <w:r>
          <w:rPr>
            <w:b/>
            <w:lang w:val="en-US"/>
          </w:rPr>
          <w:t>e</w:t>
        </w:r>
        <w:r>
          <w:rPr>
            <w:lang w:val="en-US"/>
          </w:rPr>
          <w:t xml:space="preserve">') = </w:t>
        </w:r>
        <w:r>
          <w:rPr>
            <w:b/>
            <w:lang w:val="en-US"/>
          </w:rPr>
          <w:t>-32</w:t>
        </w:r>
        <w:r>
          <w:rPr>
            <w:lang w:val="en-US"/>
          </w:rPr>
          <w:t xml:space="preserve">. </w:t>
        </w:r>
        <w:r w:rsidRPr="00DC598D">
          <w:rPr>
            <w:lang w:val="en-US"/>
          </w:rPr>
          <w:t xml:space="preserve">The </w:t>
        </w:r>
        <w:r w:rsidRPr="00DC598D">
          <w:rPr>
            <w:b/>
            <w:lang w:val="en-US"/>
          </w:rPr>
          <w:t>weight of a sequence</w:t>
        </w:r>
        <w:r>
          <w:rPr>
            <w:lang w:val="en-US"/>
          </w:rPr>
          <w:t xml:space="preserve"> of</w:t>
        </w:r>
        <w:r w:rsidRPr="00DC598D">
          <w:rPr>
            <w:lang w:val="en-US"/>
          </w:rPr>
          <w:t xml:space="preserve"> letters </w:t>
        </w:r>
        <w:r>
          <w:rPr>
            <w:noProof/>
            <w:lang w:val="en-US"/>
          </w:rPr>
          <w:t>c</w:t>
        </w:r>
        <w:r w:rsidRPr="00B73536">
          <w:rPr>
            <w:noProof/>
            <w:vertAlign w:val="subscript"/>
            <w:lang w:val="en-US"/>
          </w:rPr>
          <w:t>1</w:t>
        </w:r>
        <w:r>
          <w:rPr>
            <w:noProof/>
            <w:lang w:val="en-US"/>
          </w:rPr>
          <w:t>c</w:t>
        </w:r>
        <w:r w:rsidRPr="00B73536">
          <w:rPr>
            <w:noProof/>
            <w:vertAlign w:val="subscript"/>
            <w:lang w:val="en-US"/>
          </w:rPr>
          <w:t>2</w:t>
        </w:r>
        <w:r>
          <w:rPr>
            <w:noProof/>
            <w:lang w:val="en-US"/>
          </w:rPr>
          <w:t>…c</w:t>
        </w:r>
        <w:r w:rsidRPr="00B73536">
          <w:rPr>
            <w:noProof/>
            <w:vertAlign w:val="subscript"/>
            <w:lang w:val="en-US"/>
          </w:rPr>
          <w:t>n</w:t>
        </w:r>
        <w:r>
          <w:rPr>
            <w:lang w:val="en-US"/>
          </w:rPr>
          <w:t xml:space="preserve"> </w:t>
        </w:r>
        <w:r w:rsidRPr="00DC598D">
          <w:rPr>
            <w:lang w:val="en-US"/>
          </w:rPr>
          <w:t xml:space="preserve">is the calculated </w:t>
        </w:r>
        <w:r>
          <w:rPr>
            <w:lang w:val="en-US"/>
          </w:rPr>
          <w:t>by first removing all repeating letters (from right to left) and then calculate the formula:</w:t>
        </w:r>
      </w:ins>
    </w:p>
    <w:p w14:paraId="67F682AC" w14:textId="77777777" w:rsidR="00C93AA6" w:rsidRDefault="00C93AA6" w:rsidP="00C93AA6">
      <w:pPr>
        <w:spacing w:after="120"/>
        <w:jc w:val="center"/>
        <w:rPr>
          <w:ins w:id="905" w:author="Comparison" w:date="2016-03-11T22:42:00Z"/>
          <w:noProof/>
          <w:lang w:val="en-US"/>
        </w:rPr>
      </w:pPr>
      <w:ins w:id="906" w:author="Comparison" w:date="2016-03-11T22:42:00Z">
        <w:r w:rsidRPr="00B73536">
          <w:rPr>
            <w:noProof/>
            <w:lang w:val="en-US"/>
          </w:rPr>
          <w:t>weight(c</w:t>
        </w:r>
        <w:r w:rsidRPr="00B73536">
          <w:rPr>
            <w:noProof/>
            <w:vertAlign w:val="subscript"/>
            <w:lang w:val="en-US"/>
          </w:rPr>
          <w:t>1</w:t>
        </w:r>
        <w:r w:rsidRPr="00B73536">
          <w:rPr>
            <w:noProof/>
            <w:lang w:val="en-US"/>
          </w:rPr>
          <w:t>c</w:t>
        </w:r>
        <w:r w:rsidRPr="00B73536">
          <w:rPr>
            <w:noProof/>
            <w:vertAlign w:val="subscript"/>
            <w:lang w:val="en-US"/>
          </w:rPr>
          <w:t>2</w:t>
        </w:r>
        <w:r w:rsidRPr="00B73536">
          <w:rPr>
            <w:noProof/>
            <w:lang w:val="en-US"/>
          </w:rPr>
          <w:t>…c</w:t>
        </w:r>
        <w:r w:rsidRPr="00B73536">
          <w:rPr>
            <w:noProof/>
            <w:vertAlign w:val="subscript"/>
            <w:lang w:val="en-US"/>
          </w:rPr>
          <w:t>n</w:t>
        </w:r>
        <w:r w:rsidRPr="00B73536">
          <w:rPr>
            <w:noProof/>
            <w:lang w:val="en-US"/>
          </w:rPr>
          <w:t>) = 1*weight(c</w:t>
        </w:r>
        <w:r w:rsidRPr="00B73536">
          <w:rPr>
            <w:noProof/>
            <w:vertAlign w:val="subscript"/>
            <w:lang w:val="en-US"/>
          </w:rPr>
          <w:t>1</w:t>
        </w:r>
        <w:r w:rsidRPr="00B73536">
          <w:rPr>
            <w:noProof/>
            <w:lang w:val="en-US"/>
          </w:rPr>
          <w:t>) + 2*weight(c</w:t>
        </w:r>
        <w:r w:rsidRPr="00B73536">
          <w:rPr>
            <w:noProof/>
            <w:vertAlign w:val="subscript"/>
            <w:lang w:val="en-US"/>
          </w:rPr>
          <w:t>2</w:t>
        </w:r>
        <w:r w:rsidRPr="00B73536">
          <w:rPr>
            <w:noProof/>
            <w:lang w:val="en-US"/>
          </w:rPr>
          <w:t>) + … + n*weight(c</w:t>
        </w:r>
        <w:r w:rsidRPr="00B73536">
          <w:rPr>
            <w:noProof/>
            <w:vertAlign w:val="subscript"/>
            <w:lang w:val="en-US"/>
          </w:rPr>
          <w:t>n</w:t>
        </w:r>
        <w:r w:rsidRPr="00B73536">
          <w:rPr>
            <w:noProof/>
            <w:lang w:val="en-US"/>
          </w:rPr>
          <w:t>)</w:t>
        </w:r>
      </w:ins>
    </w:p>
    <w:p w14:paraId="76FFFCDD" w14:textId="77777777" w:rsidR="00C93AA6" w:rsidRPr="00B73536" w:rsidRDefault="00C93AA6" w:rsidP="00C93AA6">
      <w:pPr>
        <w:rPr>
          <w:ins w:id="907" w:author="Comparison" w:date="2016-03-11T22:42:00Z"/>
          <w:noProof/>
          <w:lang w:val="en-US"/>
        </w:rPr>
      </w:pPr>
      <w:ins w:id="908" w:author="Comparison" w:date="2016-03-11T22:42:00Z">
        <w:r>
          <w:rPr>
            <w:noProof/>
            <w:lang w:val="en-US"/>
          </w:rPr>
          <w:t>For example, the weight of "</w:t>
        </w:r>
        <w:r w:rsidRPr="00D56FBD">
          <w:rPr>
            <w:b/>
            <w:noProof/>
            <w:lang w:val="en-US"/>
          </w:rPr>
          <w:t>bcddc</w:t>
        </w:r>
        <w:r>
          <w:rPr>
            <w:noProof/>
            <w:lang w:val="en-US"/>
          </w:rPr>
          <w:t>" is calculated as follows: First we remove the repeating letters and we get "</w:t>
        </w:r>
        <w:r w:rsidRPr="00D56FBD">
          <w:rPr>
            <w:b/>
            <w:noProof/>
            <w:lang w:val="en-US"/>
          </w:rPr>
          <w:t>bcd</w:t>
        </w:r>
        <w:r>
          <w:rPr>
            <w:noProof/>
            <w:lang w:val="en-US"/>
          </w:rPr>
          <w:t>". Then we apply the formula: 1*weight('</w:t>
        </w:r>
        <w:r w:rsidRPr="00D56FBD">
          <w:rPr>
            <w:b/>
            <w:noProof/>
            <w:lang w:val="en-US"/>
          </w:rPr>
          <w:t>b</w:t>
        </w:r>
        <w:r>
          <w:rPr>
            <w:noProof/>
            <w:lang w:val="en-US"/>
          </w:rPr>
          <w:t>') + 2*weight('</w:t>
        </w:r>
        <w:r w:rsidRPr="00D56FBD">
          <w:rPr>
            <w:b/>
            <w:noProof/>
            <w:lang w:val="en-US"/>
          </w:rPr>
          <w:t>c</w:t>
        </w:r>
        <w:r>
          <w:rPr>
            <w:noProof/>
            <w:lang w:val="en-US"/>
          </w:rPr>
          <w:t>') + 3*weight('</w:t>
        </w:r>
        <w:r w:rsidRPr="00D56FBD">
          <w:rPr>
            <w:b/>
            <w:noProof/>
            <w:lang w:val="en-US"/>
          </w:rPr>
          <w:t>d</w:t>
        </w:r>
        <w:r>
          <w:rPr>
            <w:noProof/>
            <w:lang w:val="en-US"/>
          </w:rPr>
          <w:t>') = 1*(-12) + 2*47 + 3*7 = 103. Another example: weight("cadea") = weight("cade") = 1*47 + 2*5 + 3*7 - 4*32 = -50.</w:t>
        </w:r>
      </w:ins>
    </w:p>
    <w:p w14:paraId="55949834" w14:textId="77777777" w:rsidR="00C93AA6" w:rsidRPr="00C02108" w:rsidRDefault="00C93AA6" w:rsidP="00C93AA6">
      <w:pPr>
        <w:pStyle w:val="Heading3"/>
        <w:rPr>
          <w:ins w:id="909" w:author="Comparison" w:date="2016-03-11T22:42:00Z"/>
          <w:lang w:val="en-US"/>
        </w:rPr>
      </w:pPr>
      <w:ins w:id="910" w:author="Comparison" w:date="2016-03-11T22:42:00Z">
        <w:r w:rsidRPr="00C02108">
          <w:rPr>
            <w:lang w:val="en-US"/>
          </w:rPr>
          <w:t>Input</w:t>
        </w:r>
      </w:ins>
    </w:p>
    <w:p w14:paraId="409FEEB6" w14:textId="77777777" w:rsidR="00C93AA6" w:rsidRPr="00D56FBD" w:rsidRDefault="00C93AA6" w:rsidP="00C93AA6">
      <w:pPr>
        <w:suppressAutoHyphens/>
        <w:spacing w:before="120" w:after="120" w:line="240" w:lineRule="auto"/>
        <w:jc w:val="both"/>
        <w:rPr>
          <w:ins w:id="911" w:author="Comparison" w:date="2016-03-11T22:42:00Z"/>
          <w:lang w:val="en-US"/>
        </w:rPr>
      </w:pPr>
      <w:ins w:id="912" w:author="Comparison" w:date="2016-03-11T22:42:00Z">
        <w:r w:rsidRPr="00D56FBD">
          <w:rPr>
            <w:lang w:val="en-US"/>
          </w:rPr>
          <w:t>The input data should be read from the console.</w:t>
        </w:r>
        <w:r>
          <w:rPr>
            <w:lang w:val="en-US"/>
          </w:rPr>
          <w:t xml:space="preserve"> It will consist of 2 lines:</w:t>
        </w:r>
      </w:ins>
    </w:p>
    <w:p w14:paraId="5295A491" w14:textId="77777777" w:rsidR="00C93AA6" w:rsidRDefault="00C93AA6" w:rsidP="00C93AA6">
      <w:pPr>
        <w:pStyle w:val="ListParagraph"/>
        <w:numPr>
          <w:ilvl w:val="0"/>
          <w:numId w:val="33"/>
        </w:numPr>
        <w:suppressAutoHyphens/>
        <w:spacing w:before="120" w:after="120" w:line="240" w:lineRule="auto"/>
        <w:jc w:val="both"/>
        <w:rPr>
          <w:ins w:id="913" w:author="Comparison" w:date="2016-03-11T22:42:00Z"/>
          <w:lang w:val="en-US"/>
        </w:rPr>
      </w:pPr>
      <w:ins w:id="914" w:author="Comparison" w:date="2016-03-11T22:42:00Z">
        <w:r w:rsidRPr="00C02108">
          <w:rPr>
            <w:lang w:val="en-US"/>
          </w:rPr>
          <w:t xml:space="preserve">The number </w:t>
        </w:r>
        <w:r w:rsidRPr="00D56FBD">
          <w:rPr>
            <w:b/>
            <w:lang w:val="en-US"/>
          </w:rPr>
          <w:t>start</w:t>
        </w:r>
        <w:r w:rsidRPr="00C02108">
          <w:rPr>
            <w:lang w:val="en-US"/>
          </w:rPr>
          <w:t xml:space="preserve"> </w:t>
        </w:r>
        <w:r>
          <w:rPr>
            <w:lang w:val="en-US"/>
          </w:rPr>
          <w:t>stays at the first line</w:t>
        </w:r>
        <w:r w:rsidRPr="00C02108">
          <w:rPr>
            <w:lang w:val="en-US"/>
          </w:rPr>
          <w:t>.</w:t>
        </w:r>
      </w:ins>
    </w:p>
    <w:p w14:paraId="51D73075" w14:textId="77777777" w:rsidR="00C93AA6" w:rsidRPr="00D56FBD" w:rsidRDefault="00C93AA6" w:rsidP="00C93AA6">
      <w:pPr>
        <w:pStyle w:val="ListParagraph"/>
        <w:numPr>
          <w:ilvl w:val="0"/>
          <w:numId w:val="33"/>
        </w:numPr>
        <w:suppressAutoHyphens/>
        <w:spacing w:before="120" w:after="120" w:line="240" w:lineRule="auto"/>
        <w:jc w:val="both"/>
        <w:rPr>
          <w:ins w:id="915" w:author="Comparison" w:date="2016-03-11T22:42:00Z"/>
          <w:lang w:val="en-US"/>
        </w:rPr>
      </w:pPr>
      <w:ins w:id="916" w:author="Comparison" w:date="2016-03-11T22:42:00Z">
        <w:r w:rsidRPr="00D56FBD">
          <w:rPr>
            <w:lang w:val="en-US"/>
          </w:rPr>
          <w:t xml:space="preserve">The number </w:t>
        </w:r>
        <w:r>
          <w:rPr>
            <w:b/>
            <w:lang w:val="en-US"/>
          </w:rPr>
          <w:t>end</w:t>
        </w:r>
        <w:r w:rsidRPr="00D56FBD">
          <w:rPr>
            <w:lang w:val="en-US"/>
          </w:rPr>
          <w:t xml:space="preserve"> stays at the </w:t>
        </w:r>
        <w:r>
          <w:rPr>
            <w:lang w:val="en-US"/>
          </w:rPr>
          <w:t>second</w:t>
        </w:r>
        <w:r w:rsidRPr="00D56FBD">
          <w:rPr>
            <w:lang w:val="en-US"/>
          </w:rPr>
          <w:t xml:space="preserve"> line.</w:t>
        </w:r>
      </w:ins>
    </w:p>
    <w:p w14:paraId="476AD3EB" w14:textId="77777777" w:rsidR="00C93AA6" w:rsidRPr="00C02108" w:rsidRDefault="00C93AA6" w:rsidP="00C93AA6">
      <w:pPr>
        <w:rPr>
          <w:ins w:id="917" w:author="Comparison" w:date="2016-03-11T22:42:00Z"/>
          <w:lang w:val="en-US"/>
        </w:rPr>
      </w:pPr>
      <w:ins w:id="918" w:author="Comparison" w:date="2016-03-11T22:42:00Z">
        <w:r w:rsidRPr="00C02108">
          <w:rPr>
            <w:lang w:val="en-US"/>
          </w:rPr>
          <w:t>The input data will always be valid and in the format described. There is no need to check it explicitly.</w:t>
        </w:r>
      </w:ins>
    </w:p>
    <w:p w14:paraId="6850A8EC" w14:textId="77777777" w:rsidR="00C93AA6" w:rsidRPr="00C02108" w:rsidRDefault="00C93AA6" w:rsidP="00C93AA6">
      <w:pPr>
        <w:pStyle w:val="Heading3"/>
        <w:rPr>
          <w:ins w:id="919" w:author="Comparison" w:date="2016-03-11T22:42:00Z"/>
          <w:lang w:val="en-US" w:eastAsia="ja-JP"/>
        </w:rPr>
      </w:pPr>
      <w:ins w:id="920" w:author="Comparison" w:date="2016-03-11T22:42:00Z">
        <w:r w:rsidRPr="00C02108">
          <w:rPr>
            <w:lang w:val="en-US" w:eastAsia="ja-JP"/>
          </w:rPr>
          <w:t>Output</w:t>
        </w:r>
      </w:ins>
    </w:p>
    <w:p w14:paraId="796D5BAB" w14:textId="77777777" w:rsidR="00C93AA6" w:rsidRPr="00460D87" w:rsidRDefault="00C93AA6" w:rsidP="00C93AA6">
      <w:pPr>
        <w:rPr>
          <w:ins w:id="921" w:author="Comparison" w:date="2016-03-11T22:42:00Z"/>
        </w:rPr>
      </w:pPr>
      <w:ins w:id="922" w:author="Comparison" w:date="2016-03-11T22:42:00Z">
        <w:r w:rsidRPr="00C02108">
          <w:rPr>
            <w:lang w:val="en-US"/>
          </w:rPr>
          <w:t>The output sh</w:t>
        </w:r>
        <w:r>
          <w:rPr>
            <w:lang w:val="en-US"/>
          </w:rPr>
          <w:t xml:space="preserve">ould be printed on the console as a sequence of strings in </w:t>
        </w:r>
        <w:r w:rsidRPr="00DC598D">
          <w:rPr>
            <w:b/>
            <w:lang w:val="en-US"/>
          </w:rPr>
          <w:t>alphabetical order</w:t>
        </w:r>
        <w:r>
          <w:rPr>
            <w:lang w:val="en-US"/>
          </w:rPr>
          <w:t xml:space="preserve">. Each string should be separated than the next string by a single space. </w:t>
        </w:r>
        <w:r w:rsidRPr="00460D87">
          <w:rPr>
            <w:lang w:val="en-US"/>
          </w:rPr>
          <w:t xml:space="preserve">In case no </w:t>
        </w:r>
        <w:r>
          <w:rPr>
            <w:lang w:val="en-US"/>
          </w:rPr>
          <w:t xml:space="preserve">5-letter </w:t>
        </w:r>
        <w:r w:rsidRPr="00460D87">
          <w:rPr>
            <w:lang w:val="en-US"/>
          </w:rPr>
          <w:t>strings exist</w:t>
        </w:r>
        <w:r>
          <w:rPr>
            <w:lang w:val="en-US"/>
          </w:rPr>
          <w:t xml:space="preserve"> with a weight in the specified range</w:t>
        </w:r>
        <w:r w:rsidRPr="00460D87">
          <w:rPr>
            <w:lang w:val="en-US"/>
          </w:rPr>
          <w:t>, print “</w:t>
        </w:r>
        <w:r w:rsidRPr="00460D87">
          <w:rPr>
            <w:b/>
            <w:lang w:val="en-US"/>
          </w:rPr>
          <w:t>No</w:t>
        </w:r>
        <w:r w:rsidRPr="00460D87">
          <w:rPr>
            <w:lang w:val="en-US"/>
          </w:rPr>
          <w:t>”.</w:t>
        </w:r>
      </w:ins>
    </w:p>
    <w:p w14:paraId="7362AB93" w14:textId="77777777" w:rsidR="00C93AA6" w:rsidRPr="00C02108" w:rsidRDefault="00C93AA6" w:rsidP="00C93AA6">
      <w:pPr>
        <w:pStyle w:val="Heading3"/>
        <w:rPr>
          <w:ins w:id="923" w:author="Comparison" w:date="2016-03-11T22:42:00Z"/>
          <w:lang w:val="en-US"/>
        </w:rPr>
      </w:pPr>
      <w:ins w:id="924" w:author="Comparison" w:date="2016-03-11T22:42:00Z">
        <w:r w:rsidRPr="00C02108">
          <w:rPr>
            <w:lang w:val="en-US"/>
          </w:rPr>
          <w:t>Constraints</w:t>
        </w:r>
      </w:ins>
    </w:p>
    <w:p w14:paraId="2B5D1B5E" w14:textId="77777777" w:rsidR="00C93AA6" w:rsidRPr="00C02108" w:rsidRDefault="00C93AA6" w:rsidP="00C93AA6">
      <w:pPr>
        <w:numPr>
          <w:ilvl w:val="0"/>
          <w:numId w:val="32"/>
        </w:numPr>
        <w:suppressAutoHyphens/>
        <w:spacing w:after="0" w:line="240" w:lineRule="auto"/>
        <w:rPr>
          <w:ins w:id="925" w:author="Comparison" w:date="2016-03-11T22:42:00Z"/>
          <w:lang w:val="en-US"/>
        </w:rPr>
      </w:pPr>
      <w:ins w:id="926" w:author="Comparison" w:date="2016-03-11T22:42:00Z">
        <w:r w:rsidRPr="00C02108">
          <w:rPr>
            <w:lang w:val="en-US"/>
          </w:rPr>
          <w:t>The number</w:t>
        </w:r>
        <w:r>
          <w:rPr>
            <w:lang w:val="en-US"/>
          </w:rPr>
          <w:t>s</w:t>
        </w:r>
        <w:r w:rsidRPr="00C02108">
          <w:rPr>
            <w:lang w:val="en-US"/>
          </w:rPr>
          <w:t xml:space="preserve"> </w:t>
        </w:r>
        <w:r>
          <w:rPr>
            <w:b/>
            <w:lang w:val="en-US"/>
          </w:rPr>
          <w:t xml:space="preserve">start </w:t>
        </w:r>
        <w:r w:rsidRPr="009B3FEC">
          <w:rPr>
            <w:lang w:val="en-US"/>
          </w:rPr>
          <w:t>and</w:t>
        </w:r>
        <w:r>
          <w:rPr>
            <w:b/>
            <w:lang w:val="en-US"/>
          </w:rPr>
          <w:t xml:space="preserve"> end</w:t>
        </w:r>
        <w:r w:rsidRPr="00C02108">
          <w:rPr>
            <w:lang w:val="en-US"/>
          </w:rPr>
          <w:t xml:space="preserve"> will be an </w:t>
        </w:r>
        <w:r w:rsidRPr="00C02108">
          <w:rPr>
            <w:b/>
            <w:lang w:val="en-US"/>
          </w:rPr>
          <w:t>integer</w:t>
        </w:r>
        <w:r>
          <w:rPr>
            <w:b/>
            <w:lang w:val="en-US"/>
          </w:rPr>
          <w:t>s</w:t>
        </w:r>
        <w:r w:rsidRPr="00C02108">
          <w:rPr>
            <w:lang w:val="en-US"/>
          </w:rPr>
          <w:t xml:space="preserve"> in the range [</w:t>
        </w:r>
        <w:r>
          <w:rPr>
            <w:noProof/>
            <w:lang w:val="en-US"/>
          </w:rPr>
          <w:t>-10000</w:t>
        </w:r>
        <w:r w:rsidRPr="00C02108">
          <w:rPr>
            <w:noProof/>
            <w:lang w:val="en-US"/>
          </w:rPr>
          <w:t>…10</w:t>
        </w:r>
        <w:r>
          <w:rPr>
            <w:noProof/>
            <w:lang w:val="en-US"/>
          </w:rPr>
          <w:t>00</w:t>
        </w:r>
        <w:r w:rsidRPr="00C02108">
          <w:rPr>
            <w:noProof/>
            <w:lang w:val="en-US"/>
          </w:rPr>
          <w:t>0</w:t>
        </w:r>
        <w:r w:rsidRPr="00C02108">
          <w:rPr>
            <w:lang w:val="en-US"/>
          </w:rPr>
          <w:t>].</w:t>
        </w:r>
      </w:ins>
    </w:p>
    <w:p w14:paraId="2DEFAD75" w14:textId="77777777" w:rsidR="00C93AA6" w:rsidRPr="00C02108" w:rsidRDefault="00C93AA6" w:rsidP="00C93AA6">
      <w:pPr>
        <w:numPr>
          <w:ilvl w:val="0"/>
          <w:numId w:val="32"/>
        </w:numPr>
        <w:suppressAutoHyphens/>
        <w:spacing w:after="0" w:line="240" w:lineRule="auto"/>
        <w:ind w:left="714"/>
        <w:rPr>
          <w:ins w:id="927" w:author="Comparison" w:date="2016-03-11T22:42:00Z"/>
          <w:lang w:val="en-US" w:eastAsia="ja-JP"/>
        </w:rPr>
      </w:pPr>
      <w:ins w:id="928" w:author="Comparison" w:date="2016-03-11T22:42:00Z">
        <w:r w:rsidRPr="00C02108">
          <w:rPr>
            <w:lang w:val="en-US" w:eastAsia="ja-JP"/>
          </w:rPr>
          <w:t>Allowed working time for your program: 0.25 seconds.</w:t>
        </w:r>
      </w:ins>
    </w:p>
    <w:p w14:paraId="5EDE1FD8" w14:textId="77777777" w:rsidR="00C93AA6" w:rsidRPr="00C02108" w:rsidRDefault="00C93AA6" w:rsidP="00C93AA6">
      <w:pPr>
        <w:numPr>
          <w:ilvl w:val="0"/>
          <w:numId w:val="32"/>
        </w:numPr>
        <w:suppressAutoHyphens/>
        <w:spacing w:after="0" w:line="240" w:lineRule="auto"/>
        <w:ind w:left="714"/>
        <w:rPr>
          <w:ins w:id="929" w:author="Comparison" w:date="2016-03-11T22:42:00Z"/>
          <w:lang w:val="en-US"/>
        </w:rPr>
      </w:pPr>
      <w:ins w:id="930" w:author="Comparison" w:date="2016-03-11T22:42:00Z">
        <w:r w:rsidRPr="00C02108">
          <w:rPr>
            <w:lang w:val="en-US" w:eastAsia="ja-JP"/>
          </w:rPr>
          <w:t>Allowed memory: 16</w:t>
        </w:r>
        <w:r w:rsidRPr="00C02108">
          <w:rPr>
            <w:lang w:val="en-US"/>
          </w:rPr>
          <w:t xml:space="preserve"> MB.</w:t>
        </w:r>
      </w:ins>
    </w:p>
    <w:p w14:paraId="0A78801B" w14:textId="77777777" w:rsidR="00C93AA6" w:rsidRPr="00C02108" w:rsidRDefault="00C93AA6" w:rsidP="00C93AA6">
      <w:pPr>
        <w:pStyle w:val="Heading3"/>
        <w:rPr>
          <w:ins w:id="931" w:author="Comparison" w:date="2016-03-11T22:42:00Z"/>
          <w:lang w:val="en-US" w:eastAsia="ja-JP"/>
        </w:rPr>
      </w:pPr>
      <w:ins w:id="932" w:author="Comparison" w:date="2016-03-11T22:42:00Z">
        <w:r w:rsidRPr="00C02108">
          <w:rPr>
            <w:lang w:val="en-US" w:eastAsia="ja-JP"/>
          </w:rPr>
          <w:t>Examples</w:t>
        </w:r>
      </w:ins>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617"/>
        <w:gridCol w:w="7889"/>
      </w:tblGrid>
      <w:tr w:rsidR="00C93AA6" w:rsidRPr="00C02108" w14:paraId="47E39ACF" w14:textId="77777777" w:rsidTr="00BD50F9">
        <w:trPr>
          <w:ins w:id="933" w:author="Comparison" w:date="2016-03-11T22:42:00Z"/>
        </w:trPr>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4BD74F18" w14:textId="77777777" w:rsidR="00C93AA6" w:rsidRPr="00C02108" w:rsidRDefault="00C93AA6" w:rsidP="00BD50F9">
            <w:pPr>
              <w:spacing w:after="0"/>
              <w:jc w:val="center"/>
              <w:rPr>
                <w:ins w:id="934" w:author="Comparison" w:date="2016-03-11T22:42:00Z"/>
                <w:b/>
                <w:lang w:val="en-US"/>
              </w:rPr>
            </w:pPr>
            <w:ins w:id="935" w:author="Comparison" w:date="2016-03-11T22:42:00Z">
              <w:r w:rsidRPr="00C02108">
                <w:rPr>
                  <w:b/>
                  <w:lang w:val="en-US"/>
                </w:rPr>
                <w:t>Input</w:t>
              </w:r>
            </w:ins>
          </w:p>
        </w:tc>
        <w:tc>
          <w:tcPr>
            <w:tcW w:w="1617" w:type="dxa"/>
            <w:tcBorders>
              <w:top w:val="single" w:sz="4" w:space="0" w:color="00000A"/>
              <w:left w:val="single" w:sz="4" w:space="0" w:color="00000A"/>
              <w:bottom w:val="single" w:sz="4" w:space="0" w:color="00000A"/>
              <w:right w:val="single" w:sz="4" w:space="0" w:color="00000A"/>
            </w:tcBorders>
            <w:shd w:val="clear" w:color="auto" w:fill="D9D9D9"/>
          </w:tcPr>
          <w:p w14:paraId="1E0229E8" w14:textId="77777777" w:rsidR="00C93AA6" w:rsidRPr="00C02108" w:rsidRDefault="00C93AA6" w:rsidP="00BD50F9">
            <w:pPr>
              <w:spacing w:after="0"/>
              <w:jc w:val="center"/>
              <w:rPr>
                <w:ins w:id="936" w:author="Comparison" w:date="2016-03-11T22:42:00Z"/>
                <w:b/>
                <w:lang w:val="en-US"/>
              </w:rPr>
            </w:pPr>
            <w:ins w:id="937" w:author="Comparison" w:date="2016-03-11T22:42:00Z">
              <w:r w:rsidRPr="00C02108">
                <w:rPr>
                  <w:b/>
                  <w:lang w:val="en-US"/>
                </w:rPr>
                <w:t>Output</w:t>
              </w:r>
            </w:ins>
          </w:p>
        </w:tc>
        <w:tc>
          <w:tcPr>
            <w:tcW w:w="788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540E691F" w14:textId="77777777" w:rsidR="00C93AA6" w:rsidRPr="00C02108" w:rsidRDefault="00C93AA6" w:rsidP="00BD50F9">
            <w:pPr>
              <w:spacing w:after="0"/>
              <w:jc w:val="center"/>
              <w:rPr>
                <w:ins w:id="938" w:author="Comparison" w:date="2016-03-11T22:42:00Z"/>
                <w:b/>
                <w:lang w:val="en-US"/>
              </w:rPr>
            </w:pPr>
            <w:ins w:id="939" w:author="Comparison" w:date="2016-03-11T22:42:00Z">
              <w:r w:rsidRPr="00C02108">
                <w:rPr>
                  <w:b/>
                  <w:lang w:val="en-US"/>
                </w:rPr>
                <w:t>Comments</w:t>
              </w:r>
            </w:ins>
          </w:p>
        </w:tc>
      </w:tr>
      <w:tr w:rsidR="00C93AA6" w:rsidRPr="00C02108" w14:paraId="404ED7CF" w14:textId="77777777" w:rsidTr="00BD50F9">
        <w:trPr>
          <w:trHeight w:val="28"/>
          <w:ins w:id="940" w:author="Comparison" w:date="2016-03-11T22:42:00Z"/>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1B6DB28" w14:textId="77777777" w:rsidR="00C93AA6" w:rsidRDefault="00C93AA6" w:rsidP="00BD50F9">
            <w:pPr>
              <w:spacing w:after="0"/>
              <w:rPr>
                <w:ins w:id="941" w:author="Comparison" w:date="2016-03-11T22:42:00Z"/>
                <w:rFonts w:ascii="Consolas" w:hAnsi="Consolas" w:cs="Consolas"/>
                <w:lang w:val="en-US"/>
              </w:rPr>
            </w:pPr>
            <w:ins w:id="942" w:author="Comparison" w:date="2016-03-11T22:42:00Z">
              <w:r>
                <w:rPr>
                  <w:rFonts w:ascii="Consolas" w:hAnsi="Consolas" w:cs="Consolas"/>
                  <w:lang w:val="en-US"/>
                </w:rPr>
                <w:t>40</w:t>
              </w:r>
            </w:ins>
          </w:p>
          <w:p w14:paraId="5F024CD8" w14:textId="77777777" w:rsidR="00C93AA6" w:rsidRPr="00C02108" w:rsidRDefault="00C93AA6" w:rsidP="00BD50F9">
            <w:pPr>
              <w:spacing w:after="0"/>
              <w:rPr>
                <w:ins w:id="943" w:author="Comparison" w:date="2016-03-11T22:42:00Z"/>
                <w:rFonts w:ascii="Consolas" w:hAnsi="Consolas" w:cs="Consolas"/>
                <w:lang w:val="en-US"/>
              </w:rPr>
            </w:pPr>
            <w:ins w:id="944" w:author="Comparison" w:date="2016-03-11T22:42:00Z">
              <w:r>
                <w:rPr>
                  <w:rFonts w:ascii="Consolas" w:hAnsi="Consolas" w:cs="Consolas"/>
                  <w:lang w:val="en-US"/>
                </w:rPr>
                <w:t>42</w:t>
              </w:r>
            </w:ins>
          </w:p>
        </w:tc>
        <w:tc>
          <w:tcPr>
            <w:tcW w:w="1617" w:type="dxa"/>
            <w:tcBorders>
              <w:top w:val="single" w:sz="4" w:space="0" w:color="00000A"/>
              <w:left w:val="single" w:sz="4" w:space="0" w:color="00000A"/>
              <w:bottom w:val="single" w:sz="4" w:space="0" w:color="00000A"/>
              <w:right w:val="single" w:sz="4" w:space="0" w:color="00000A"/>
            </w:tcBorders>
            <w:shd w:val="clear" w:color="auto" w:fill="FFFFFF"/>
          </w:tcPr>
          <w:p w14:paraId="764AE6F7" w14:textId="77777777" w:rsidR="00C93AA6" w:rsidRPr="00C02108" w:rsidRDefault="00C93AA6" w:rsidP="00BD50F9">
            <w:pPr>
              <w:spacing w:after="0"/>
              <w:rPr>
                <w:ins w:id="945" w:author="Comparison" w:date="2016-03-11T22:42:00Z"/>
                <w:rFonts w:ascii="Consolas" w:eastAsia="Courier New" w:hAnsi="Consolas" w:cs="Consolas"/>
                <w:noProof/>
                <w:lang w:val="en-US"/>
              </w:rPr>
            </w:pPr>
            <w:ins w:id="946" w:author="Comparison" w:date="2016-03-11T22:42:00Z">
              <w:r w:rsidRPr="0088459F">
                <w:rPr>
                  <w:rFonts w:ascii="Consolas" w:eastAsia="Courier New" w:hAnsi="Consolas" w:cs="Consolas"/>
                  <w:noProof/>
                  <w:lang w:val="en-US"/>
                </w:rPr>
                <w:t>bcead bdcea</w:t>
              </w:r>
            </w:ins>
          </w:p>
        </w:tc>
        <w:tc>
          <w:tcPr>
            <w:tcW w:w="788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28B832C" w14:textId="77777777" w:rsidR="00C93AA6" w:rsidRDefault="00C93AA6" w:rsidP="00BD50F9">
            <w:pPr>
              <w:spacing w:after="0"/>
              <w:rPr>
                <w:ins w:id="947" w:author="Comparison" w:date="2016-03-11T22:42:00Z"/>
                <w:rFonts w:ascii="Consolas" w:eastAsia="Courier New" w:hAnsi="Consolas" w:cs="Consolas"/>
                <w:noProof/>
                <w:lang w:val="en-US"/>
              </w:rPr>
            </w:pPr>
            <w:ins w:id="948" w:author="Comparison" w:date="2016-03-11T22:42:00Z">
              <w:r>
                <w:rPr>
                  <w:rFonts w:ascii="Consolas" w:eastAsia="Courier New" w:hAnsi="Consolas" w:cs="Consolas"/>
                  <w:noProof/>
                  <w:lang w:val="en-US"/>
                </w:rPr>
                <w:t>weight("</w:t>
              </w:r>
              <w:r w:rsidRPr="0088459F">
                <w:rPr>
                  <w:rFonts w:ascii="Consolas" w:eastAsia="Courier New" w:hAnsi="Consolas" w:cs="Consolas"/>
                  <w:noProof/>
                  <w:lang w:val="en-US"/>
                </w:rPr>
                <w:t>bcead</w:t>
              </w:r>
              <w:r>
                <w:rPr>
                  <w:rFonts w:ascii="Consolas" w:eastAsia="Courier New" w:hAnsi="Consolas" w:cs="Consolas"/>
                  <w:noProof/>
                  <w:lang w:val="en-US"/>
                </w:rPr>
                <w:t>") = 41</w:t>
              </w:r>
            </w:ins>
          </w:p>
          <w:p w14:paraId="2D340920" w14:textId="77777777" w:rsidR="00C93AA6" w:rsidRPr="00C02108" w:rsidRDefault="00C93AA6" w:rsidP="00BD50F9">
            <w:pPr>
              <w:spacing w:after="0"/>
              <w:rPr>
                <w:ins w:id="949" w:author="Comparison" w:date="2016-03-11T22:42:00Z"/>
                <w:rFonts w:ascii="Consolas" w:eastAsia="Courier New" w:hAnsi="Consolas" w:cs="Consolas"/>
                <w:noProof/>
                <w:lang w:val="en-US"/>
              </w:rPr>
            </w:pPr>
            <w:ins w:id="950" w:author="Comparison" w:date="2016-03-11T22:42:00Z">
              <w:r>
                <w:rPr>
                  <w:rFonts w:ascii="Consolas" w:eastAsia="Courier New" w:hAnsi="Consolas" w:cs="Consolas"/>
                  <w:noProof/>
                  <w:lang w:val="en-US"/>
                </w:rPr>
                <w:t>weight("</w:t>
              </w:r>
              <w:r w:rsidRPr="0088459F">
                <w:rPr>
                  <w:rFonts w:ascii="Consolas" w:eastAsia="Courier New" w:hAnsi="Consolas" w:cs="Consolas"/>
                  <w:noProof/>
                  <w:lang w:val="en-US"/>
                </w:rPr>
                <w:t>bdcea</w:t>
              </w:r>
              <w:r>
                <w:rPr>
                  <w:rFonts w:ascii="Consolas" w:eastAsia="Courier New" w:hAnsi="Consolas" w:cs="Consolas"/>
                  <w:noProof/>
                  <w:lang w:val="en-US"/>
                </w:rPr>
                <w:t>") = 40</w:t>
              </w:r>
            </w:ins>
          </w:p>
        </w:tc>
      </w:tr>
    </w:tbl>
    <w:p w14:paraId="2BB9E91B" w14:textId="77777777" w:rsidR="00C93AA6" w:rsidRPr="00C02108" w:rsidRDefault="00C93AA6" w:rsidP="00C93AA6">
      <w:pPr>
        <w:spacing w:after="0"/>
        <w:rPr>
          <w:ins w:id="951" w:author="Comparison" w:date="2016-03-11T22:42:00Z"/>
          <w:lang w:val="en-US" w:eastAsia="ja-JP"/>
        </w:rPr>
      </w:pPr>
    </w:p>
    <w:tbl>
      <w:tblPr>
        <w:tblW w:w="1032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760"/>
        <w:gridCol w:w="3014"/>
        <w:gridCol w:w="456"/>
        <w:gridCol w:w="764"/>
        <w:gridCol w:w="3063"/>
        <w:gridCol w:w="425"/>
        <w:gridCol w:w="851"/>
        <w:gridCol w:w="993"/>
      </w:tblGrid>
      <w:tr w:rsidR="00C93AA6" w:rsidRPr="00C02108" w14:paraId="0AB7D48E" w14:textId="77777777" w:rsidTr="00BD50F9">
        <w:trPr>
          <w:ins w:id="952" w:author="Comparison" w:date="2016-03-11T22:42:00Z"/>
        </w:trPr>
        <w:tc>
          <w:tcPr>
            <w:tcW w:w="760"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16308089" w14:textId="77777777" w:rsidR="00C93AA6" w:rsidRPr="00C02108" w:rsidRDefault="00C93AA6" w:rsidP="00BD50F9">
            <w:pPr>
              <w:spacing w:after="0"/>
              <w:jc w:val="center"/>
              <w:rPr>
                <w:ins w:id="953" w:author="Comparison" w:date="2016-03-11T22:42:00Z"/>
                <w:b/>
                <w:lang w:val="en-US"/>
              </w:rPr>
            </w:pPr>
            <w:ins w:id="954" w:author="Comparison" w:date="2016-03-11T22:42:00Z">
              <w:r w:rsidRPr="00C02108">
                <w:rPr>
                  <w:b/>
                  <w:lang w:val="en-US"/>
                </w:rPr>
                <w:t>Input</w:t>
              </w:r>
            </w:ins>
          </w:p>
        </w:tc>
        <w:tc>
          <w:tcPr>
            <w:tcW w:w="3014" w:type="dxa"/>
            <w:tcBorders>
              <w:top w:val="single" w:sz="4" w:space="0" w:color="00000A"/>
              <w:left w:val="single" w:sz="4" w:space="0" w:color="00000A"/>
              <w:bottom w:val="single" w:sz="4" w:space="0" w:color="00000A"/>
              <w:right w:val="single" w:sz="4" w:space="0" w:color="00000A"/>
            </w:tcBorders>
            <w:shd w:val="clear" w:color="auto" w:fill="D9D9D9"/>
          </w:tcPr>
          <w:p w14:paraId="5DBFC56F" w14:textId="77777777" w:rsidR="00C93AA6" w:rsidRPr="00C02108" w:rsidRDefault="00C93AA6" w:rsidP="00BD50F9">
            <w:pPr>
              <w:spacing w:after="0"/>
              <w:jc w:val="center"/>
              <w:rPr>
                <w:ins w:id="955" w:author="Comparison" w:date="2016-03-11T22:42:00Z"/>
                <w:b/>
                <w:lang w:val="en-US"/>
              </w:rPr>
            </w:pPr>
            <w:ins w:id="956" w:author="Comparison" w:date="2016-03-11T22:42:00Z">
              <w:r w:rsidRPr="00C02108">
                <w:rPr>
                  <w:b/>
                  <w:lang w:val="en-US"/>
                </w:rPr>
                <w:t>Output</w:t>
              </w:r>
            </w:ins>
          </w:p>
        </w:tc>
        <w:tc>
          <w:tcPr>
            <w:tcW w:w="456" w:type="dxa"/>
            <w:vMerge w:val="restart"/>
            <w:tcBorders>
              <w:top w:val="nil"/>
              <w:left w:val="single" w:sz="4" w:space="0" w:color="00000A"/>
              <w:bottom w:val="nil"/>
              <w:right w:val="single" w:sz="4" w:space="0" w:color="00000A"/>
            </w:tcBorders>
            <w:shd w:val="clear" w:color="auto" w:fill="auto"/>
          </w:tcPr>
          <w:p w14:paraId="21061FF9" w14:textId="77777777" w:rsidR="00C93AA6" w:rsidRPr="00C02108" w:rsidRDefault="00C93AA6" w:rsidP="00BD50F9">
            <w:pPr>
              <w:spacing w:after="0"/>
              <w:jc w:val="center"/>
              <w:rPr>
                <w:ins w:id="957" w:author="Comparison" w:date="2016-03-11T22:42:00Z"/>
                <w:b/>
                <w:lang w:val="en-US"/>
              </w:rPr>
            </w:pPr>
          </w:p>
        </w:tc>
        <w:tc>
          <w:tcPr>
            <w:tcW w:w="764" w:type="dxa"/>
            <w:tcBorders>
              <w:top w:val="single" w:sz="4" w:space="0" w:color="00000A"/>
              <w:left w:val="single" w:sz="4" w:space="0" w:color="00000A"/>
              <w:right w:val="single" w:sz="4" w:space="0" w:color="00000A"/>
            </w:tcBorders>
            <w:shd w:val="clear" w:color="auto" w:fill="D9D9D9" w:themeFill="background1" w:themeFillShade="D9"/>
          </w:tcPr>
          <w:p w14:paraId="03055579" w14:textId="77777777" w:rsidR="00C93AA6" w:rsidRPr="00C02108" w:rsidRDefault="00C93AA6" w:rsidP="00BD50F9">
            <w:pPr>
              <w:spacing w:after="0"/>
              <w:jc w:val="center"/>
              <w:rPr>
                <w:ins w:id="958" w:author="Comparison" w:date="2016-03-11T22:42:00Z"/>
                <w:b/>
                <w:lang w:val="en-US"/>
              </w:rPr>
            </w:pPr>
            <w:ins w:id="959" w:author="Comparison" w:date="2016-03-11T22:42:00Z">
              <w:r w:rsidRPr="00C02108">
                <w:rPr>
                  <w:b/>
                  <w:lang w:val="en-US"/>
                </w:rPr>
                <w:t>Input</w:t>
              </w:r>
            </w:ins>
          </w:p>
        </w:tc>
        <w:tc>
          <w:tcPr>
            <w:tcW w:w="3063" w:type="dxa"/>
            <w:tcBorders>
              <w:top w:val="single" w:sz="4" w:space="0" w:color="00000A"/>
              <w:left w:val="single" w:sz="4" w:space="0" w:color="00000A"/>
              <w:right w:val="single" w:sz="4" w:space="0" w:color="00000A"/>
            </w:tcBorders>
            <w:shd w:val="clear" w:color="auto" w:fill="D9D9D9" w:themeFill="background1" w:themeFillShade="D9"/>
          </w:tcPr>
          <w:p w14:paraId="7EACB767" w14:textId="77777777" w:rsidR="00C93AA6" w:rsidRPr="00C02108" w:rsidRDefault="00C93AA6" w:rsidP="00BD50F9">
            <w:pPr>
              <w:spacing w:after="0"/>
              <w:jc w:val="center"/>
              <w:rPr>
                <w:ins w:id="960" w:author="Comparison" w:date="2016-03-11T22:42:00Z"/>
                <w:b/>
                <w:lang w:val="en-US"/>
              </w:rPr>
            </w:pPr>
            <w:ins w:id="961" w:author="Comparison" w:date="2016-03-11T22:42:00Z">
              <w:r w:rsidRPr="00C02108">
                <w:rPr>
                  <w:b/>
                  <w:lang w:val="en-US"/>
                </w:rPr>
                <w:t>Output</w:t>
              </w:r>
            </w:ins>
          </w:p>
        </w:tc>
        <w:tc>
          <w:tcPr>
            <w:tcW w:w="425" w:type="dxa"/>
            <w:vMerge w:val="restart"/>
            <w:tcBorders>
              <w:top w:val="nil"/>
              <w:left w:val="single" w:sz="4" w:space="0" w:color="00000A"/>
              <w:bottom w:val="nil"/>
              <w:right w:val="single" w:sz="4" w:space="0" w:color="00000A"/>
            </w:tcBorders>
            <w:shd w:val="clear" w:color="auto" w:fill="auto"/>
          </w:tcPr>
          <w:p w14:paraId="4304F051" w14:textId="77777777" w:rsidR="00C93AA6" w:rsidRPr="00C02108" w:rsidRDefault="00C93AA6" w:rsidP="00BD50F9">
            <w:pPr>
              <w:spacing w:after="0"/>
              <w:jc w:val="center"/>
              <w:rPr>
                <w:ins w:id="962" w:author="Comparison" w:date="2016-03-11T22:42:00Z"/>
                <w:b/>
                <w:lang w:val="en-US"/>
              </w:rPr>
            </w:pPr>
          </w:p>
        </w:tc>
        <w:tc>
          <w:tcPr>
            <w:tcW w:w="851" w:type="dxa"/>
            <w:tcBorders>
              <w:top w:val="single" w:sz="4" w:space="0" w:color="00000A"/>
              <w:left w:val="single" w:sz="4" w:space="0" w:color="00000A"/>
              <w:right w:val="single" w:sz="4" w:space="0" w:color="00000A"/>
            </w:tcBorders>
            <w:shd w:val="clear" w:color="auto" w:fill="D9D9D9" w:themeFill="background1" w:themeFillShade="D9"/>
          </w:tcPr>
          <w:p w14:paraId="2F84349C" w14:textId="77777777" w:rsidR="00C93AA6" w:rsidRPr="00C02108" w:rsidRDefault="00C93AA6" w:rsidP="00BD50F9">
            <w:pPr>
              <w:spacing w:after="0"/>
              <w:jc w:val="center"/>
              <w:rPr>
                <w:ins w:id="963" w:author="Comparison" w:date="2016-03-11T22:42:00Z"/>
                <w:b/>
                <w:lang w:val="en-US"/>
              </w:rPr>
            </w:pPr>
            <w:ins w:id="964" w:author="Comparison" w:date="2016-03-11T22:42:00Z">
              <w:r w:rsidRPr="00C02108">
                <w:rPr>
                  <w:b/>
                  <w:lang w:val="en-US"/>
                </w:rPr>
                <w:t>Input</w:t>
              </w:r>
            </w:ins>
          </w:p>
        </w:tc>
        <w:tc>
          <w:tcPr>
            <w:tcW w:w="993" w:type="dxa"/>
            <w:tcBorders>
              <w:top w:val="single" w:sz="4" w:space="0" w:color="00000A"/>
              <w:left w:val="single" w:sz="4" w:space="0" w:color="00000A"/>
              <w:right w:val="single" w:sz="4" w:space="0" w:color="00000A"/>
            </w:tcBorders>
            <w:shd w:val="clear" w:color="auto" w:fill="D9D9D9" w:themeFill="background1" w:themeFillShade="D9"/>
          </w:tcPr>
          <w:p w14:paraId="7DE30EB3" w14:textId="77777777" w:rsidR="00C93AA6" w:rsidRPr="00C02108" w:rsidRDefault="00C93AA6" w:rsidP="00BD50F9">
            <w:pPr>
              <w:spacing w:after="0"/>
              <w:jc w:val="center"/>
              <w:rPr>
                <w:ins w:id="965" w:author="Comparison" w:date="2016-03-11T22:42:00Z"/>
                <w:b/>
                <w:lang w:val="en-US"/>
              </w:rPr>
            </w:pPr>
            <w:ins w:id="966" w:author="Comparison" w:date="2016-03-11T22:42:00Z">
              <w:r w:rsidRPr="00C02108">
                <w:rPr>
                  <w:b/>
                  <w:lang w:val="en-US"/>
                </w:rPr>
                <w:t>Output</w:t>
              </w:r>
            </w:ins>
          </w:p>
        </w:tc>
      </w:tr>
      <w:tr w:rsidR="00C93AA6" w:rsidRPr="00C02108" w14:paraId="280ED032" w14:textId="77777777" w:rsidTr="00BD50F9">
        <w:trPr>
          <w:trHeight w:val="20"/>
          <w:ins w:id="967" w:author="Comparison" w:date="2016-03-11T22:42:00Z"/>
        </w:trPr>
        <w:tc>
          <w:tcPr>
            <w:tcW w:w="76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961F1E0" w14:textId="77777777" w:rsidR="00C93AA6" w:rsidRDefault="00C93AA6" w:rsidP="00BD50F9">
            <w:pPr>
              <w:spacing w:after="0"/>
              <w:rPr>
                <w:ins w:id="968" w:author="Comparison" w:date="2016-03-11T22:42:00Z"/>
                <w:rFonts w:ascii="Consolas" w:hAnsi="Consolas" w:cs="Consolas"/>
                <w:noProof/>
                <w:lang w:val="en-US"/>
              </w:rPr>
            </w:pPr>
            <w:ins w:id="969" w:author="Comparison" w:date="2016-03-11T22:42:00Z">
              <w:r>
                <w:rPr>
                  <w:rFonts w:ascii="Consolas" w:hAnsi="Consolas" w:cs="Consolas"/>
                  <w:noProof/>
                  <w:lang w:val="en-US"/>
                </w:rPr>
                <w:t>-1</w:t>
              </w:r>
            </w:ins>
          </w:p>
          <w:p w14:paraId="4D88F13F" w14:textId="77777777" w:rsidR="00C93AA6" w:rsidRPr="00C02108" w:rsidRDefault="00C93AA6" w:rsidP="00BD50F9">
            <w:pPr>
              <w:spacing w:after="0"/>
              <w:rPr>
                <w:ins w:id="970" w:author="Comparison" w:date="2016-03-11T22:42:00Z"/>
                <w:rFonts w:ascii="Consolas" w:hAnsi="Consolas" w:cs="Consolas"/>
                <w:noProof/>
                <w:lang w:val="en-US"/>
              </w:rPr>
            </w:pPr>
            <w:ins w:id="971" w:author="Comparison" w:date="2016-03-11T22:42:00Z">
              <w:r>
                <w:rPr>
                  <w:rFonts w:ascii="Consolas" w:hAnsi="Consolas" w:cs="Consolas"/>
                  <w:noProof/>
                  <w:lang w:val="en-US"/>
                </w:rPr>
                <w:t>1</w:t>
              </w:r>
            </w:ins>
          </w:p>
        </w:tc>
        <w:tc>
          <w:tcPr>
            <w:tcW w:w="3014" w:type="dxa"/>
            <w:tcBorders>
              <w:top w:val="single" w:sz="4" w:space="0" w:color="00000A"/>
              <w:left w:val="single" w:sz="4" w:space="0" w:color="00000A"/>
              <w:bottom w:val="single" w:sz="4" w:space="0" w:color="00000A"/>
              <w:right w:val="single" w:sz="4" w:space="0" w:color="00000A"/>
            </w:tcBorders>
            <w:shd w:val="clear" w:color="auto" w:fill="FFFFFF"/>
          </w:tcPr>
          <w:p w14:paraId="199BD3AF" w14:textId="77777777" w:rsidR="00C93AA6" w:rsidRPr="00C02108" w:rsidRDefault="00C93AA6" w:rsidP="00BD50F9">
            <w:pPr>
              <w:spacing w:after="0"/>
              <w:rPr>
                <w:ins w:id="972" w:author="Comparison" w:date="2016-03-11T22:42:00Z"/>
                <w:rFonts w:ascii="Consolas" w:eastAsia="Courier New" w:hAnsi="Consolas" w:cs="Consolas"/>
                <w:noProof/>
                <w:lang w:val="en-US"/>
              </w:rPr>
            </w:pPr>
            <w:ins w:id="973" w:author="Comparison" w:date="2016-03-11T22:42:00Z">
              <w:r w:rsidRPr="0088459F">
                <w:rPr>
                  <w:rFonts w:ascii="Consolas" w:eastAsia="Courier New" w:hAnsi="Consolas" w:cs="Consolas"/>
                  <w:noProof/>
                  <w:lang w:val="en-US"/>
                </w:rPr>
                <w:t>bcdea cebda eaaad eaada eaadd eaade eaaed eadaa eadad eadae eadda eaddd eadde eadea eaded eadee eaead eaeda eaedd eaede eaeed eeaad eeada eeadd eeade eeaed eeea</w:t>
              </w:r>
            </w:ins>
          </w:p>
        </w:tc>
        <w:tc>
          <w:tcPr>
            <w:tcW w:w="456" w:type="dxa"/>
            <w:vMerge/>
            <w:tcBorders>
              <w:top w:val="single" w:sz="4" w:space="0" w:color="auto"/>
              <w:left w:val="single" w:sz="4" w:space="0" w:color="00000A"/>
              <w:bottom w:val="nil"/>
              <w:right w:val="single" w:sz="4" w:space="0" w:color="00000A"/>
            </w:tcBorders>
            <w:shd w:val="clear" w:color="auto" w:fill="auto"/>
          </w:tcPr>
          <w:p w14:paraId="0A14933B" w14:textId="77777777" w:rsidR="00C93AA6" w:rsidRPr="0088459F" w:rsidRDefault="00C93AA6" w:rsidP="00BD50F9">
            <w:pPr>
              <w:spacing w:after="0"/>
              <w:rPr>
                <w:ins w:id="974" w:author="Comparison" w:date="2016-03-11T22:42:00Z"/>
                <w:rFonts w:ascii="Consolas" w:eastAsia="Courier New" w:hAnsi="Consolas" w:cs="Consolas"/>
                <w:noProof/>
                <w:lang w:val="en-US"/>
              </w:rPr>
            </w:pPr>
          </w:p>
        </w:tc>
        <w:tc>
          <w:tcPr>
            <w:tcW w:w="764" w:type="dxa"/>
            <w:tcBorders>
              <w:left w:val="single" w:sz="4" w:space="0" w:color="00000A"/>
              <w:bottom w:val="single" w:sz="4" w:space="0" w:color="00000A"/>
              <w:right w:val="single" w:sz="4" w:space="0" w:color="00000A"/>
            </w:tcBorders>
          </w:tcPr>
          <w:p w14:paraId="5260E9D1" w14:textId="77777777" w:rsidR="00C93AA6" w:rsidRDefault="00C93AA6" w:rsidP="00BD50F9">
            <w:pPr>
              <w:spacing w:after="0"/>
              <w:rPr>
                <w:ins w:id="975" w:author="Comparison" w:date="2016-03-11T22:42:00Z"/>
                <w:rFonts w:ascii="Consolas" w:hAnsi="Consolas" w:cs="Consolas"/>
                <w:noProof/>
                <w:lang w:val="en-US"/>
              </w:rPr>
            </w:pPr>
            <w:ins w:id="976" w:author="Comparison" w:date="2016-03-11T22:42:00Z">
              <w:r>
                <w:rPr>
                  <w:rFonts w:ascii="Consolas" w:hAnsi="Consolas" w:cs="Consolas"/>
                  <w:noProof/>
                  <w:lang w:val="en-US"/>
                </w:rPr>
                <w:t>200</w:t>
              </w:r>
            </w:ins>
          </w:p>
          <w:p w14:paraId="6AF6D748" w14:textId="77777777" w:rsidR="00C93AA6" w:rsidRPr="00C02108" w:rsidRDefault="00C93AA6" w:rsidP="00BD50F9">
            <w:pPr>
              <w:spacing w:after="0"/>
              <w:rPr>
                <w:ins w:id="977" w:author="Comparison" w:date="2016-03-11T22:42:00Z"/>
                <w:rFonts w:ascii="Consolas" w:hAnsi="Consolas" w:cs="Consolas"/>
                <w:noProof/>
                <w:lang w:val="en-US"/>
              </w:rPr>
            </w:pPr>
            <w:ins w:id="978" w:author="Comparison" w:date="2016-03-11T22:42:00Z">
              <w:r>
                <w:rPr>
                  <w:rFonts w:ascii="Consolas" w:hAnsi="Consolas" w:cs="Consolas"/>
                  <w:noProof/>
                  <w:lang w:val="en-US"/>
                </w:rPr>
                <w:t>300</w:t>
              </w:r>
            </w:ins>
          </w:p>
        </w:tc>
        <w:tc>
          <w:tcPr>
            <w:tcW w:w="3063" w:type="dxa"/>
            <w:tcBorders>
              <w:left w:val="single" w:sz="4" w:space="0" w:color="00000A"/>
              <w:bottom w:val="single" w:sz="4" w:space="0" w:color="00000A"/>
              <w:right w:val="single" w:sz="4" w:space="0" w:color="00000A"/>
            </w:tcBorders>
          </w:tcPr>
          <w:p w14:paraId="1AADD5A0" w14:textId="77777777" w:rsidR="00C93AA6" w:rsidRPr="00C02108" w:rsidRDefault="00C93AA6" w:rsidP="00BD50F9">
            <w:pPr>
              <w:spacing w:after="0"/>
              <w:rPr>
                <w:ins w:id="979" w:author="Comparison" w:date="2016-03-11T22:42:00Z"/>
                <w:rFonts w:ascii="Consolas" w:eastAsia="Courier New" w:hAnsi="Consolas" w:cs="Consolas"/>
                <w:noProof/>
                <w:lang w:val="en-US"/>
              </w:rPr>
            </w:pPr>
            <w:ins w:id="980" w:author="Comparison" w:date="2016-03-11T22:42:00Z">
              <w:r w:rsidRPr="0088459F">
                <w:rPr>
                  <w:rFonts w:ascii="Consolas" w:eastAsia="Courier New" w:hAnsi="Consolas" w:cs="Consolas"/>
                  <w:noProof/>
                  <w:lang w:val="en-US"/>
                </w:rPr>
                <w:t>baadc babdc badac badbc badca badcb badcc badcd baddc bbadc bbdac bdaac bdabc bdaca bdacb bdacc bdacd bdadc bdbac bddac beadc bedac eabdc ebadc ebdac edbac</w:t>
              </w:r>
            </w:ins>
          </w:p>
        </w:tc>
        <w:tc>
          <w:tcPr>
            <w:tcW w:w="425" w:type="dxa"/>
            <w:vMerge/>
            <w:tcBorders>
              <w:top w:val="single" w:sz="4" w:space="0" w:color="auto"/>
              <w:left w:val="single" w:sz="4" w:space="0" w:color="00000A"/>
              <w:bottom w:val="nil"/>
              <w:right w:val="single" w:sz="4" w:space="0" w:color="00000A"/>
            </w:tcBorders>
            <w:shd w:val="clear" w:color="auto" w:fill="auto"/>
          </w:tcPr>
          <w:p w14:paraId="19E92754" w14:textId="77777777" w:rsidR="00C93AA6" w:rsidRPr="0088459F" w:rsidRDefault="00C93AA6" w:rsidP="00BD50F9">
            <w:pPr>
              <w:spacing w:after="0"/>
              <w:rPr>
                <w:ins w:id="981" w:author="Comparison" w:date="2016-03-11T22:42:00Z"/>
                <w:rFonts w:ascii="Consolas" w:eastAsia="Courier New" w:hAnsi="Consolas" w:cs="Consolas"/>
                <w:noProof/>
                <w:lang w:val="en-US"/>
              </w:rPr>
            </w:pPr>
          </w:p>
        </w:tc>
        <w:tc>
          <w:tcPr>
            <w:tcW w:w="851" w:type="dxa"/>
            <w:tcBorders>
              <w:left w:val="single" w:sz="4" w:space="0" w:color="00000A"/>
              <w:bottom w:val="single" w:sz="4" w:space="0" w:color="00000A"/>
              <w:right w:val="single" w:sz="4" w:space="0" w:color="00000A"/>
            </w:tcBorders>
          </w:tcPr>
          <w:p w14:paraId="209690F1" w14:textId="77777777" w:rsidR="00C93AA6" w:rsidRDefault="00C93AA6" w:rsidP="00BD50F9">
            <w:pPr>
              <w:spacing w:after="0"/>
              <w:rPr>
                <w:ins w:id="982" w:author="Comparison" w:date="2016-03-11T22:42:00Z"/>
                <w:rFonts w:ascii="Consolas" w:hAnsi="Consolas" w:cs="Consolas"/>
                <w:noProof/>
                <w:lang w:val="en-US"/>
              </w:rPr>
            </w:pPr>
            <w:ins w:id="983" w:author="Comparison" w:date="2016-03-11T22:42:00Z">
              <w:r>
                <w:rPr>
                  <w:rFonts w:ascii="Consolas" w:hAnsi="Consolas" w:cs="Consolas"/>
                  <w:noProof/>
                  <w:lang w:val="en-US"/>
                </w:rPr>
                <w:t>300</w:t>
              </w:r>
            </w:ins>
          </w:p>
          <w:p w14:paraId="4B4335B5" w14:textId="77777777" w:rsidR="00C93AA6" w:rsidRPr="00C02108" w:rsidRDefault="00C93AA6" w:rsidP="00BD50F9">
            <w:pPr>
              <w:spacing w:after="0"/>
              <w:rPr>
                <w:ins w:id="984" w:author="Comparison" w:date="2016-03-11T22:42:00Z"/>
                <w:rFonts w:ascii="Consolas" w:hAnsi="Consolas" w:cs="Consolas"/>
                <w:noProof/>
                <w:lang w:val="en-US"/>
              </w:rPr>
            </w:pPr>
            <w:ins w:id="985" w:author="Comparison" w:date="2016-03-11T22:42:00Z">
              <w:r>
                <w:rPr>
                  <w:rFonts w:ascii="Consolas" w:hAnsi="Consolas" w:cs="Consolas"/>
                  <w:noProof/>
                  <w:lang w:val="en-US"/>
                </w:rPr>
                <w:t>400</w:t>
              </w:r>
            </w:ins>
          </w:p>
        </w:tc>
        <w:tc>
          <w:tcPr>
            <w:tcW w:w="993" w:type="dxa"/>
            <w:tcBorders>
              <w:left w:val="single" w:sz="4" w:space="0" w:color="00000A"/>
              <w:bottom w:val="single" w:sz="4" w:space="0" w:color="00000A"/>
              <w:right w:val="single" w:sz="4" w:space="0" w:color="00000A"/>
            </w:tcBorders>
          </w:tcPr>
          <w:p w14:paraId="6C703785" w14:textId="77777777" w:rsidR="00C93AA6" w:rsidRPr="00C02108" w:rsidRDefault="00C93AA6" w:rsidP="00BD50F9">
            <w:pPr>
              <w:spacing w:after="0"/>
              <w:rPr>
                <w:ins w:id="986" w:author="Comparison" w:date="2016-03-11T22:42:00Z"/>
                <w:rFonts w:ascii="Consolas" w:eastAsia="Courier New" w:hAnsi="Consolas" w:cs="Consolas"/>
                <w:noProof/>
                <w:lang w:val="en-US"/>
              </w:rPr>
            </w:pPr>
            <w:ins w:id="987" w:author="Comparison" w:date="2016-03-11T22:42:00Z">
              <w:r>
                <w:rPr>
                  <w:rFonts w:ascii="Consolas" w:eastAsia="Courier New" w:hAnsi="Consolas" w:cs="Consolas"/>
                  <w:noProof/>
                  <w:lang w:val="en-US"/>
                </w:rPr>
                <w:t>No</w:t>
              </w:r>
            </w:ins>
          </w:p>
        </w:tc>
      </w:tr>
    </w:tbl>
    <w:p w14:paraId="5B55D0C6" w14:textId="77777777" w:rsidR="00C93AA6" w:rsidRPr="00B73536" w:rsidRDefault="00C93AA6" w:rsidP="00C93AA6">
      <w:pPr>
        <w:rPr>
          <w:ins w:id="988" w:author="Comparison" w:date="2016-03-11T22:42:00Z"/>
          <w:lang w:val="en-US"/>
        </w:rPr>
      </w:pPr>
    </w:p>
    <w:p w14:paraId="06372821" w14:textId="77777777" w:rsidR="00207F31" w:rsidRDefault="00207F31" w:rsidP="00207F31">
      <w:pPr>
        <w:pStyle w:val="Heading2"/>
        <w:rPr>
          <w:ins w:id="989" w:author="Comparison" w:date="2016-03-11T22:42:00Z"/>
        </w:rPr>
      </w:pPr>
      <w:ins w:id="990" w:author="Comparison" w:date="2016-03-11T22:42:00Z">
        <w:r>
          <w:t xml:space="preserve">** </w:t>
        </w:r>
        <w:r w:rsidRPr="00AD70C4">
          <w:t xml:space="preserve">– </w:t>
        </w:r>
        <w:r>
          <w:t>Bit Roller</w:t>
        </w:r>
      </w:ins>
    </w:p>
    <w:p w14:paraId="0D0B388F" w14:textId="77777777" w:rsidR="00207F31" w:rsidRDefault="00207F31" w:rsidP="00207F31">
      <w:pPr>
        <w:rPr>
          <w:ins w:id="991" w:author="Comparison" w:date="2016-03-11T22:42:00Z"/>
          <w:lang w:val="en-US"/>
        </w:rPr>
      </w:pPr>
      <w:ins w:id="992" w:author="Comparison" w:date="2016-03-11T22:42:00Z">
        <w:r>
          <w:rPr>
            <w:lang w:val="en-US"/>
          </w:rPr>
          <w:t>Nakov enjoys playing with bits very much. Yesterday he invented a new game. He takes a 19-bit number and rolls it on the right (moves its most right bit at the left most position). He tried this several times and he found it is too easy. Then he invented a more complex game: freeze a certain bit as a pillar and roll right all other bits several times. Now he is happy but he wants to automate this process.</w:t>
        </w:r>
      </w:ins>
    </w:p>
    <w:p w14:paraId="02856CC4" w14:textId="77777777" w:rsidR="00207F31" w:rsidRDefault="00207F31" w:rsidP="00207F31">
      <w:pPr>
        <w:rPr>
          <w:ins w:id="993" w:author="Comparison" w:date="2016-03-11T22:42:00Z"/>
          <w:lang w:val="en-US"/>
        </w:rPr>
      </w:pPr>
      <w:ins w:id="994" w:author="Comparison" w:date="2016-03-11T22:42:00Z">
        <w:r>
          <w:rPr>
            <w:lang w:val="en-US"/>
          </w:rPr>
          <w:t xml:space="preserve">Help Nakov to write a program that </w:t>
        </w:r>
        <w:r w:rsidRPr="00686170">
          <w:rPr>
            <w:b/>
            <w:lang w:val="en-US"/>
          </w:rPr>
          <w:t xml:space="preserve">rolls </w:t>
        </w:r>
        <w:r>
          <w:rPr>
            <w:b/>
            <w:lang w:val="en-US"/>
          </w:rPr>
          <w:t xml:space="preserve">r times </w:t>
        </w:r>
        <w:r w:rsidRPr="00686170">
          <w:rPr>
            <w:b/>
            <w:lang w:val="en-US"/>
          </w:rPr>
          <w:t xml:space="preserve">a 19-bit number </w:t>
        </w:r>
        <w:r>
          <w:rPr>
            <w:b/>
            <w:lang w:val="en-US"/>
          </w:rPr>
          <w:t xml:space="preserve">n </w:t>
        </w:r>
        <w:r w:rsidRPr="00686170">
          <w:rPr>
            <w:b/>
            <w:lang w:val="en-US"/>
          </w:rPr>
          <w:t>with a frozen bit</w:t>
        </w:r>
        <w:r>
          <w:rPr>
            <w:b/>
            <w:lang w:val="en-US"/>
          </w:rPr>
          <w:t xml:space="preserve"> at position f</w:t>
        </w:r>
        <w:r>
          <w:rPr>
            <w:lang w:val="en-US"/>
          </w:rPr>
          <w:t>.</w:t>
        </w:r>
      </w:ins>
    </w:p>
    <w:p w14:paraId="53AA5220" w14:textId="77777777" w:rsidR="00207F31" w:rsidRDefault="00207F31" w:rsidP="00207F31">
      <w:pPr>
        <w:rPr>
          <w:ins w:id="995" w:author="Comparison" w:date="2016-03-11T22:42:00Z"/>
          <w:lang w:val="en-US"/>
        </w:rPr>
      </w:pPr>
      <w:ins w:id="996" w:author="Comparison" w:date="2016-03-11T22:42:00Z">
        <w:r>
          <w:rPr>
            <w:lang w:val="en-US"/>
          </w:rPr>
          <w:t xml:space="preserve">Example: we have the number </w:t>
        </w:r>
        <w:r w:rsidRPr="00160C41">
          <w:rPr>
            <w:b/>
            <w:lang w:val="en-US"/>
          </w:rPr>
          <w:t>n</w:t>
        </w:r>
        <w:r>
          <w:rPr>
            <w:lang w:val="en-US"/>
          </w:rPr>
          <w:t xml:space="preserve"> = </w:t>
        </w:r>
        <w:r w:rsidRPr="00686170">
          <w:rPr>
            <w:b/>
            <w:lang w:val="en-US"/>
          </w:rPr>
          <w:t>2521</w:t>
        </w:r>
        <w:r>
          <w:rPr>
            <w:lang w:val="en-US"/>
          </w:rPr>
          <w:t xml:space="preserve">, which is </w:t>
        </w:r>
        <w:r w:rsidRPr="00686170">
          <w:rPr>
            <w:b/>
            <w:lang w:val="en-US"/>
          </w:rPr>
          <w:t>0000000100</w:t>
        </w:r>
        <w:r w:rsidRPr="00DC218F">
          <w:rPr>
            <w:b/>
            <w:highlight w:val="yellow"/>
            <w:lang w:val="en-US"/>
          </w:rPr>
          <w:t>1</w:t>
        </w:r>
        <w:r w:rsidRPr="00686170">
          <w:rPr>
            <w:b/>
            <w:lang w:val="en-US"/>
          </w:rPr>
          <w:t>11011001</w:t>
        </w:r>
        <w:r>
          <w:rPr>
            <w:lang w:val="en-US"/>
          </w:rPr>
          <w:t xml:space="preserve"> in binary (as a 19-bit number). We </w:t>
        </w:r>
        <w:r w:rsidRPr="00EB5B06">
          <w:rPr>
            <w:b/>
            <w:lang w:val="en-US"/>
          </w:rPr>
          <w:t>freeze</w:t>
        </w:r>
        <w:r>
          <w:rPr>
            <w:lang w:val="en-US"/>
          </w:rPr>
          <w:t xml:space="preserve"> the bit at position </w:t>
        </w:r>
        <w:r w:rsidRPr="00160C41">
          <w:rPr>
            <w:b/>
            <w:lang w:val="en-US"/>
          </w:rPr>
          <w:t>f</w:t>
        </w:r>
        <w:r>
          <w:rPr>
            <w:lang w:val="en-US"/>
          </w:rPr>
          <w:t xml:space="preserve"> = </w:t>
        </w:r>
        <w:r w:rsidRPr="00EB5B06">
          <w:rPr>
            <w:b/>
            <w:lang w:val="en-US"/>
          </w:rPr>
          <w:t>8</w:t>
        </w:r>
        <w:r>
          <w:rPr>
            <w:lang w:val="en-US"/>
          </w:rPr>
          <w:t xml:space="preserve"> (we count the positions from the right, starting from 0). We roll out the number </w:t>
        </w:r>
        <w:r w:rsidRPr="00160C41">
          <w:rPr>
            <w:b/>
            <w:lang w:val="en-US"/>
          </w:rPr>
          <w:t>r</w:t>
        </w:r>
        <w:r>
          <w:rPr>
            <w:lang w:val="en-US"/>
          </w:rPr>
          <w:t xml:space="preserve"> = </w:t>
        </w:r>
        <w:r w:rsidRPr="00EB5B06">
          <w:rPr>
            <w:b/>
            <w:lang w:val="en-US"/>
          </w:rPr>
          <w:t>4</w:t>
        </w:r>
        <w:r>
          <w:rPr>
            <w:lang w:val="en-US"/>
          </w:rPr>
          <w:t xml:space="preserve"> times. We obtain the result </w:t>
        </w:r>
        <w:r w:rsidRPr="00160C41">
          <w:rPr>
            <w:b/>
            <w:lang w:val="en-US"/>
          </w:rPr>
          <w:t>295245</w:t>
        </w:r>
        <w:r>
          <w:rPr>
            <w:lang w:val="en-US"/>
          </w:rPr>
          <w:t xml:space="preserve"> as follows:</w:t>
        </w:r>
      </w:ins>
    </w:p>
    <w:p w14:paraId="481D74F0" w14:textId="77777777" w:rsidR="00207F31" w:rsidRDefault="00207F31" w:rsidP="00207F31">
      <w:pPr>
        <w:pStyle w:val="ListParagraph"/>
        <w:numPr>
          <w:ilvl w:val="0"/>
          <w:numId w:val="34"/>
        </w:numPr>
        <w:spacing w:after="120" w:line="240" w:lineRule="auto"/>
        <w:rPr>
          <w:ins w:id="997" w:author="Comparison" w:date="2016-03-11T22:42:00Z"/>
          <w:lang w:val="en-US"/>
        </w:rPr>
      </w:pPr>
      <w:ins w:id="998" w:author="Comparison" w:date="2016-03-11T22:42:00Z">
        <w:r>
          <w:rPr>
            <w:lang w:val="en-US"/>
          </w:rPr>
          <w:t>2521</w:t>
        </w:r>
        <w:r w:rsidRPr="00160C41">
          <w:rPr>
            <w:vertAlign w:val="subscript"/>
            <w:lang w:val="en-US"/>
          </w:rPr>
          <w:t>(10)</w:t>
        </w:r>
        <w:r>
          <w:rPr>
            <w:lang w:val="en-US"/>
          </w:rPr>
          <w:t xml:space="preserve"> = </w:t>
        </w:r>
        <w:r w:rsidRPr="00EB5B06">
          <w:rPr>
            <w:lang w:val="en-US"/>
          </w:rPr>
          <w:t>0000000100</w:t>
        </w:r>
        <w:r w:rsidRPr="00EB5B06">
          <w:rPr>
            <w:b/>
            <w:shd w:val="clear" w:color="auto" w:fill="A6A6A6" w:themeFill="background1" w:themeFillShade="A6"/>
            <w:lang w:val="en-US"/>
          </w:rPr>
          <w:t>1</w:t>
        </w:r>
        <w:r w:rsidRPr="00EB5B06">
          <w:rPr>
            <w:lang w:val="en-US"/>
          </w:rPr>
          <w:t xml:space="preserve">11011001 </w:t>
        </w:r>
        <w:r w:rsidRPr="00EB5B06">
          <w:rPr>
            <w:lang w:val="en-US"/>
          </w:rPr>
          <w:sym w:font="Wingdings" w:char="F0E0"/>
        </w:r>
        <w:r w:rsidRPr="00EB5B06">
          <w:rPr>
            <w:lang w:val="en-US"/>
          </w:rPr>
          <w:t xml:space="preserve"> 1000000010</w:t>
        </w:r>
        <w:r w:rsidRPr="00EB5B06">
          <w:rPr>
            <w:b/>
            <w:shd w:val="clear" w:color="auto" w:fill="A6A6A6" w:themeFill="background1" w:themeFillShade="A6"/>
            <w:lang w:val="en-US"/>
          </w:rPr>
          <w:t>1</w:t>
        </w:r>
        <w:r w:rsidRPr="00EB5B06">
          <w:rPr>
            <w:lang w:val="en-US"/>
          </w:rPr>
          <w:t>01101100</w:t>
        </w:r>
        <w:r>
          <w:rPr>
            <w:lang w:val="en-US"/>
          </w:rPr>
          <w:t xml:space="preserve"> (roll right with frozen position 8)</w:t>
        </w:r>
      </w:ins>
    </w:p>
    <w:p w14:paraId="2D1BE777" w14:textId="77777777" w:rsidR="00207F31" w:rsidRPr="00EB5B06" w:rsidRDefault="00207F31" w:rsidP="00207F31">
      <w:pPr>
        <w:pStyle w:val="ListParagraph"/>
        <w:numPr>
          <w:ilvl w:val="0"/>
          <w:numId w:val="34"/>
        </w:numPr>
        <w:spacing w:after="120" w:line="240" w:lineRule="auto"/>
        <w:rPr>
          <w:ins w:id="999" w:author="Comparison" w:date="2016-03-11T22:42:00Z"/>
          <w:lang w:val="en-US"/>
        </w:rPr>
      </w:pPr>
      <w:ins w:id="1000" w:author="Comparison" w:date="2016-03-11T22:42:00Z">
        <w:r w:rsidRPr="00EB5B06">
          <w:rPr>
            <w:lang w:val="en-US"/>
          </w:rPr>
          <w:t>1000000010</w:t>
        </w:r>
        <w:r w:rsidRPr="00EB5B06">
          <w:rPr>
            <w:b/>
            <w:shd w:val="clear" w:color="auto" w:fill="A6A6A6" w:themeFill="background1" w:themeFillShade="A6"/>
            <w:lang w:val="en-US"/>
          </w:rPr>
          <w:t>1</w:t>
        </w:r>
        <w:r w:rsidRPr="00EB5B06">
          <w:rPr>
            <w:lang w:val="en-US"/>
          </w:rPr>
          <w:t>01101100</w:t>
        </w:r>
        <w:r>
          <w:rPr>
            <w:lang w:val="en-US"/>
          </w:rPr>
          <w:t xml:space="preserve"> </w:t>
        </w:r>
        <w:r w:rsidRPr="00EB5B06">
          <w:rPr>
            <w:lang w:val="en-US"/>
          </w:rPr>
          <w:sym w:font="Wingdings" w:char="F0E0"/>
        </w:r>
        <w:r w:rsidRPr="00EB5B06">
          <w:rPr>
            <w:lang w:val="en-US"/>
          </w:rPr>
          <w:t xml:space="preserve"> 0100000001</w:t>
        </w:r>
        <w:r w:rsidRPr="00EB5B06">
          <w:rPr>
            <w:b/>
            <w:shd w:val="clear" w:color="auto" w:fill="A6A6A6" w:themeFill="background1" w:themeFillShade="A6"/>
            <w:lang w:val="en-US"/>
          </w:rPr>
          <w:t>1</w:t>
        </w:r>
        <w:r w:rsidRPr="00EB5B06">
          <w:rPr>
            <w:lang w:val="en-US"/>
          </w:rPr>
          <w:t>00110110</w:t>
        </w:r>
        <w:r>
          <w:rPr>
            <w:lang w:val="en-US"/>
          </w:rPr>
          <w:t xml:space="preserve"> (roll right with frozen position 8)</w:t>
        </w:r>
      </w:ins>
    </w:p>
    <w:p w14:paraId="228B96A0" w14:textId="77777777" w:rsidR="00207F31" w:rsidRPr="00EB5B06" w:rsidRDefault="00207F31" w:rsidP="00207F31">
      <w:pPr>
        <w:pStyle w:val="ListParagraph"/>
        <w:numPr>
          <w:ilvl w:val="0"/>
          <w:numId w:val="34"/>
        </w:numPr>
        <w:spacing w:after="120" w:line="240" w:lineRule="auto"/>
        <w:rPr>
          <w:ins w:id="1001" w:author="Comparison" w:date="2016-03-11T22:42:00Z"/>
          <w:lang w:val="en-US"/>
        </w:rPr>
      </w:pPr>
      <w:ins w:id="1002" w:author="Comparison" w:date="2016-03-11T22:42:00Z">
        <w:r w:rsidRPr="00EB5B06">
          <w:rPr>
            <w:lang w:val="en-US"/>
          </w:rPr>
          <w:t>0100000001</w:t>
        </w:r>
        <w:r w:rsidRPr="00EB5B06">
          <w:rPr>
            <w:b/>
            <w:shd w:val="clear" w:color="auto" w:fill="A6A6A6" w:themeFill="background1" w:themeFillShade="A6"/>
            <w:lang w:val="en-US"/>
          </w:rPr>
          <w:t>1</w:t>
        </w:r>
        <w:r w:rsidRPr="00EB5B06">
          <w:rPr>
            <w:lang w:val="en-US"/>
          </w:rPr>
          <w:t>00110110</w:t>
        </w:r>
        <w:r>
          <w:rPr>
            <w:lang w:val="en-US"/>
          </w:rPr>
          <w:t xml:space="preserve"> </w:t>
        </w:r>
        <w:r w:rsidRPr="00EB5B06">
          <w:rPr>
            <w:lang w:val="en-US"/>
          </w:rPr>
          <w:sym w:font="Wingdings" w:char="F0E0"/>
        </w:r>
        <w:r w:rsidRPr="00EB5B06">
          <w:rPr>
            <w:lang w:val="en-US"/>
          </w:rPr>
          <w:t xml:space="preserve"> 0010000000</w:t>
        </w:r>
        <w:r w:rsidRPr="00EB5B06">
          <w:rPr>
            <w:b/>
            <w:shd w:val="clear" w:color="auto" w:fill="A6A6A6" w:themeFill="background1" w:themeFillShade="A6"/>
            <w:lang w:val="en-US"/>
          </w:rPr>
          <w:t>1</w:t>
        </w:r>
        <w:r w:rsidRPr="00EB5B06">
          <w:rPr>
            <w:lang w:val="en-US"/>
          </w:rPr>
          <w:t>10011011</w:t>
        </w:r>
        <w:r>
          <w:rPr>
            <w:lang w:val="en-US"/>
          </w:rPr>
          <w:t xml:space="preserve"> (roll right with frozen position 8)</w:t>
        </w:r>
      </w:ins>
    </w:p>
    <w:p w14:paraId="601E3C29" w14:textId="77777777" w:rsidR="00207F31" w:rsidRPr="00EB5B06" w:rsidRDefault="00207F31" w:rsidP="00207F31">
      <w:pPr>
        <w:pStyle w:val="ListParagraph"/>
        <w:numPr>
          <w:ilvl w:val="0"/>
          <w:numId w:val="34"/>
        </w:numPr>
        <w:spacing w:after="120" w:line="240" w:lineRule="auto"/>
        <w:rPr>
          <w:ins w:id="1003" w:author="Comparison" w:date="2016-03-11T22:42:00Z"/>
          <w:lang w:val="en-US"/>
        </w:rPr>
      </w:pPr>
      <w:ins w:id="1004" w:author="Comparison" w:date="2016-03-11T22:42:00Z">
        <w:r w:rsidRPr="00EB5B06">
          <w:rPr>
            <w:lang w:val="en-US"/>
          </w:rPr>
          <w:t>0010000000</w:t>
        </w:r>
        <w:r w:rsidRPr="00EB5B06">
          <w:rPr>
            <w:b/>
            <w:shd w:val="clear" w:color="auto" w:fill="A6A6A6" w:themeFill="background1" w:themeFillShade="A6"/>
            <w:lang w:val="en-US"/>
          </w:rPr>
          <w:t>1</w:t>
        </w:r>
        <w:r w:rsidRPr="00EB5B06">
          <w:rPr>
            <w:lang w:val="en-US"/>
          </w:rPr>
          <w:t>10011011</w:t>
        </w:r>
        <w:r>
          <w:rPr>
            <w:lang w:val="en-US"/>
          </w:rPr>
          <w:t xml:space="preserve"> </w:t>
        </w:r>
        <w:r w:rsidRPr="00EB5B06">
          <w:rPr>
            <w:lang w:val="en-US"/>
          </w:rPr>
          <w:sym w:font="Wingdings" w:char="F0E0"/>
        </w:r>
        <w:r w:rsidRPr="00EB5B06">
          <w:rPr>
            <w:lang w:val="en-US"/>
          </w:rPr>
          <w:t xml:space="preserve"> 1001000000</w:t>
        </w:r>
        <w:r w:rsidRPr="00EB5B06">
          <w:rPr>
            <w:b/>
            <w:shd w:val="clear" w:color="auto" w:fill="A6A6A6" w:themeFill="background1" w:themeFillShade="A6"/>
            <w:lang w:val="en-US"/>
          </w:rPr>
          <w:t>1</w:t>
        </w:r>
        <w:r w:rsidRPr="00EB5B06">
          <w:rPr>
            <w:lang w:val="en-US"/>
          </w:rPr>
          <w:t>01001101</w:t>
        </w:r>
        <w:r>
          <w:rPr>
            <w:lang w:val="en-US"/>
          </w:rPr>
          <w:t xml:space="preserve"> = 295245</w:t>
        </w:r>
        <w:r w:rsidRPr="00160C41">
          <w:rPr>
            <w:vertAlign w:val="subscript"/>
            <w:lang w:val="en-US"/>
          </w:rPr>
          <w:t>(10)</w:t>
        </w:r>
        <w:r>
          <w:rPr>
            <w:lang w:val="en-US"/>
          </w:rPr>
          <w:t xml:space="preserve"> (roll right with frozen position 8)</w:t>
        </w:r>
      </w:ins>
    </w:p>
    <w:p w14:paraId="02F6C80A" w14:textId="77777777" w:rsidR="00207F31" w:rsidRPr="00C02108" w:rsidRDefault="00207F31" w:rsidP="00207F31">
      <w:pPr>
        <w:pStyle w:val="Heading3"/>
        <w:rPr>
          <w:ins w:id="1005" w:author="Comparison" w:date="2016-03-11T22:42:00Z"/>
          <w:lang w:val="en-US"/>
        </w:rPr>
      </w:pPr>
      <w:ins w:id="1006" w:author="Comparison" w:date="2016-03-11T22:42:00Z">
        <w:r w:rsidRPr="00C02108">
          <w:rPr>
            <w:lang w:val="en-US"/>
          </w:rPr>
          <w:t>Input</w:t>
        </w:r>
      </w:ins>
    </w:p>
    <w:p w14:paraId="5064E4A0" w14:textId="77777777" w:rsidR="00207F31" w:rsidRPr="00D56FBD" w:rsidRDefault="00207F31" w:rsidP="00207F31">
      <w:pPr>
        <w:suppressAutoHyphens/>
        <w:spacing w:before="120"/>
        <w:jc w:val="both"/>
        <w:rPr>
          <w:ins w:id="1007" w:author="Comparison" w:date="2016-03-11T22:42:00Z"/>
          <w:lang w:val="en-US"/>
        </w:rPr>
      </w:pPr>
      <w:ins w:id="1008" w:author="Comparison" w:date="2016-03-11T22:42:00Z">
        <w:r w:rsidRPr="00D56FBD">
          <w:rPr>
            <w:lang w:val="en-US"/>
          </w:rPr>
          <w:t>The input data should be read from the console.</w:t>
        </w:r>
        <w:r>
          <w:rPr>
            <w:lang w:val="en-US"/>
          </w:rPr>
          <w:t xml:space="preserve"> It will consist of 3 lines:</w:t>
        </w:r>
      </w:ins>
    </w:p>
    <w:p w14:paraId="49A3A26C" w14:textId="77777777" w:rsidR="00207F31" w:rsidRDefault="00207F31" w:rsidP="00207F31">
      <w:pPr>
        <w:pStyle w:val="ListParagraph"/>
        <w:numPr>
          <w:ilvl w:val="0"/>
          <w:numId w:val="33"/>
        </w:numPr>
        <w:suppressAutoHyphens/>
        <w:spacing w:before="120" w:after="120" w:line="240" w:lineRule="auto"/>
        <w:jc w:val="both"/>
        <w:rPr>
          <w:ins w:id="1009" w:author="Comparison" w:date="2016-03-11T22:42:00Z"/>
          <w:lang w:val="en-US"/>
        </w:rPr>
      </w:pPr>
      <w:ins w:id="1010" w:author="Comparison" w:date="2016-03-11T22:42:00Z">
        <w:r w:rsidRPr="00C02108">
          <w:rPr>
            <w:lang w:val="en-US"/>
          </w:rPr>
          <w:t xml:space="preserve">The number </w:t>
        </w:r>
        <w:r>
          <w:rPr>
            <w:b/>
            <w:lang w:val="en-US"/>
          </w:rPr>
          <w:t>n</w:t>
        </w:r>
        <w:r w:rsidRPr="00C02108">
          <w:rPr>
            <w:lang w:val="en-US"/>
          </w:rPr>
          <w:t xml:space="preserve"> </w:t>
        </w:r>
        <w:r>
          <w:rPr>
            <w:lang w:val="en-US"/>
          </w:rPr>
          <w:t>stays at the first line</w:t>
        </w:r>
        <w:r w:rsidRPr="00C02108">
          <w:rPr>
            <w:lang w:val="en-US"/>
          </w:rPr>
          <w:t>.</w:t>
        </w:r>
      </w:ins>
    </w:p>
    <w:p w14:paraId="259AE0FA" w14:textId="77777777" w:rsidR="00207F31" w:rsidRDefault="00207F31" w:rsidP="00207F31">
      <w:pPr>
        <w:pStyle w:val="ListParagraph"/>
        <w:numPr>
          <w:ilvl w:val="0"/>
          <w:numId w:val="33"/>
        </w:numPr>
        <w:suppressAutoHyphens/>
        <w:spacing w:before="120" w:after="120" w:line="240" w:lineRule="auto"/>
        <w:jc w:val="both"/>
        <w:rPr>
          <w:ins w:id="1011" w:author="Comparison" w:date="2016-03-11T22:42:00Z"/>
          <w:lang w:val="en-US"/>
        </w:rPr>
      </w:pPr>
      <w:ins w:id="1012" w:author="Comparison" w:date="2016-03-11T22:42:00Z">
        <w:r w:rsidRPr="00D56FBD">
          <w:rPr>
            <w:lang w:val="en-US"/>
          </w:rPr>
          <w:t xml:space="preserve">The number </w:t>
        </w:r>
        <w:r>
          <w:rPr>
            <w:b/>
            <w:lang w:val="en-US"/>
          </w:rPr>
          <w:t>f</w:t>
        </w:r>
        <w:r w:rsidRPr="00D56FBD">
          <w:rPr>
            <w:lang w:val="en-US"/>
          </w:rPr>
          <w:t xml:space="preserve"> stays at the </w:t>
        </w:r>
        <w:r>
          <w:rPr>
            <w:lang w:val="en-US"/>
          </w:rPr>
          <w:t>second</w:t>
        </w:r>
        <w:r w:rsidRPr="00D56FBD">
          <w:rPr>
            <w:lang w:val="en-US"/>
          </w:rPr>
          <w:t xml:space="preserve"> line.</w:t>
        </w:r>
      </w:ins>
    </w:p>
    <w:p w14:paraId="41B5A532" w14:textId="77777777" w:rsidR="00207F31" w:rsidRPr="00525117" w:rsidRDefault="00207F31" w:rsidP="00207F31">
      <w:pPr>
        <w:pStyle w:val="ListParagraph"/>
        <w:numPr>
          <w:ilvl w:val="0"/>
          <w:numId w:val="33"/>
        </w:numPr>
        <w:suppressAutoHyphens/>
        <w:spacing w:before="120" w:after="120" w:line="240" w:lineRule="auto"/>
        <w:jc w:val="both"/>
        <w:rPr>
          <w:ins w:id="1013" w:author="Comparison" w:date="2016-03-11T22:42:00Z"/>
          <w:lang w:val="en-US"/>
        </w:rPr>
      </w:pPr>
      <w:ins w:id="1014" w:author="Comparison" w:date="2016-03-11T22:42:00Z">
        <w:r w:rsidRPr="00525117">
          <w:rPr>
            <w:lang w:val="en-US"/>
          </w:rPr>
          <w:t xml:space="preserve">The number </w:t>
        </w:r>
        <w:r>
          <w:rPr>
            <w:b/>
            <w:lang w:val="en-US"/>
          </w:rPr>
          <w:t>r</w:t>
        </w:r>
        <w:r w:rsidRPr="00525117">
          <w:rPr>
            <w:lang w:val="en-US"/>
          </w:rPr>
          <w:t xml:space="preserve"> stays at the </w:t>
        </w:r>
        <w:r>
          <w:rPr>
            <w:lang w:val="en-US"/>
          </w:rPr>
          <w:t>third</w:t>
        </w:r>
        <w:r w:rsidRPr="00525117">
          <w:rPr>
            <w:lang w:val="en-US"/>
          </w:rPr>
          <w:t xml:space="preserve"> line.</w:t>
        </w:r>
      </w:ins>
    </w:p>
    <w:p w14:paraId="708F48DA" w14:textId="77777777" w:rsidR="00207F31" w:rsidRPr="00C02108" w:rsidRDefault="00207F31" w:rsidP="00207F31">
      <w:pPr>
        <w:rPr>
          <w:ins w:id="1015" w:author="Comparison" w:date="2016-03-11T22:42:00Z"/>
          <w:lang w:val="en-US"/>
        </w:rPr>
      </w:pPr>
      <w:ins w:id="1016" w:author="Comparison" w:date="2016-03-11T22:42:00Z">
        <w:r w:rsidRPr="00C02108">
          <w:rPr>
            <w:lang w:val="en-US"/>
          </w:rPr>
          <w:t>The input data will always be valid and in the format described. There is no need to check it explicitly.</w:t>
        </w:r>
      </w:ins>
    </w:p>
    <w:p w14:paraId="43EABD4B" w14:textId="77777777" w:rsidR="00207F31" w:rsidRPr="00C02108" w:rsidRDefault="00207F31" w:rsidP="00207F31">
      <w:pPr>
        <w:pStyle w:val="Heading3"/>
        <w:rPr>
          <w:ins w:id="1017" w:author="Comparison" w:date="2016-03-11T22:42:00Z"/>
          <w:lang w:val="en-US" w:eastAsia="ja-JP"/>
        </w:rPr>
      </w:pPr>
      <w:ins w:id="1018" w:author="Comparison" w:date="2016-03-11T22:42:00Z">
        <w:r w:rsidRPr="00C02108">
          <w:rPr>
            <w:lang w:val="en-US" w:eastAsia="ja-JP"/>
          </w:rPr>
          <w:t>Output</w:t>
        </w:r>
      </w:ins>
    </w:p>
    <w:p w14:paraId="1F6CC7E1" w14:textId="77777777" w:rsidR="00207F31" w:rsidRPr="00460D87" w:rsidRDefault="00207F31" w:rsidP="00207F31">
      <w:pPr>
        <w:rPr>
          <w:ins w:id="1019" w:author="Comparison" w:date="2016-03-11T22:42:00Z"/>
        </w:rPr>
      </w:pPr>
      <w:ins w:id="1020" w:author="Comparison" w:date="2016-03-11T22:42:00Z">
        <w:r>
          <w:rPr>
            <w:lang w:val="en-US"/>
          </w:rPr>
          <w:t xml:space="preserve">Print the obtained result after rolling </w:t>
        </w:r>
        <w:r w:rsidRPr="00525117">
          <w:rPr>
            <w:b/>
            <w:lang w:val="en-US"/>
          </w:rPr>
          <w:t>r</w:t>
        </w:r>
        <w:r>
          <w:rPr>
            <w:lang w:val="en-US"/>
          </w:rPr>
          <w:t xml:space="preserve"> times </w:t>
        </w:r>
        <w:r w:rsidRPr="00525117">
          <w:rPr>
            <w:b/>
            <w:lang w:val="en-US"/>
          </w:rPr>
          <w:t>n</w:t>
        </w:r>
        <w:r>
          <w:rPr>
            <w:lang w:val="en-US"/>
          </w:rPr>
          <w:t xml:space="preserve"> with a frozen bit at position </w:t>
        </w:r>
        <w:r w:rsidRPr="00525117">
          <w:rPr>
            <w:b/>
            <w:lang w:val="en-US"/>
          </w:rPr>
          <w:t>f</w:t>
        </w:r>
        <w:r>
          <w:rPr>
            <w:lang w:val="en-US"/>
          </w:rPr>
          <w:t xml:space="preserve"> at the console (as decimal number).</w:t>
        </w:r>
      </w:ins>
    </w:p>
    <w:p w14:paraId="2B3CD037" w14:textId="77777777" w:rsidR="00207F31" w:rsidRPr="00C02108" w:rsidRDefault="00207F31" w:rsidP="00207F31">
      <w:pPr>
        <w:pStyle w:val="Heading3"/>
        <w:rPr>
          <w:ins w:id="1021" w:author="Comparison" w:date="2016-03-11T22:42:00Z"/>
          <w:lang w:val="en-US"/>
        </w:rPr>
      </w:pPr>
      <w:ins w:id="1022" w:author="Comparison" w:date="2016-03-11T22:42:00Z">
        <w:r w:rsidRPr="00C02108">
          <w:rPr>
            <w:lang w:val="en-US"/>
          </w:rPr>
          <w:t>Constraints</w:t>
        </w:r>
      </w:ins>
    </w:p>
    <w:p w14:paraId="570CA0C6" w14:textId="77777777" w:rsidR="00207F31" w:rsidRDefault="00207F31" w:rsidP="00207F31">
      <w:pPr>
        <w:numPr>
          <w:ilvl w:val="0"/>
          <w:numId w:val="32"/>
        </w:numPr>
        <w:suppressAutoHyphens/>
        <w:spacing w:after="0" w:line="240" w:lineRule="auto"/>
        <w:rPr>
          <w:ins w:id="1023" w:author="Comparison" w:date="2016-03-11T22:42:00Z"/>
          <w:lang w:val="en-US"/>
        </w:rPr>
      </w:pPr>
      <w:ins w:id="1024" w:author="Comparison" w:date="2016-03-11T22:42:00Z">
        <w:r w:rsidRPr="00C02108">
          <w:rPr>
            <w:lang w:val="en-US"/>
          </w:rPr>
          <w:t xml:space="preserve">The number </w:t>
        </w:r>
        <w:r>
          <w:rPr>
            <w:b/>
            <w:lang w:val="en-US"/>
          </w:rPr>
          <w:t xml:space="preserve">n </w:t>
        </w:r>
        <w:r w:rsidRPr="00C02108">
          <w:rPr>
            <w:lang w:val="en-US"/>
          </w:rPr>
          <w:t xml:space="preserve">will be </w:t>
        </w:r>
        <w:r>
          <w:rPr>
            <w:lang w:val="en-US"/>
          </w:rPr>
          <w:t>a 19-bit unsigned</w:t>
        </w:r>
        <w:r w:rsidRPr="00C02108">
          <w:rPr>
            <w:lang w:val="en-US"/>
          </w:rPr>
          <w:t xml:space="preserve"> </w:t>
        </w:r>
        <w:r w:rsidRPr="00C02108">
          <w:rPr>
            <w:b/>
            <w:lang w:val="en-US"/>
          </w:rPr>
          <w:t>integer</w:t>
        </w:r>
        <w:r w:rsidRPr="00C02108">
          <w:rPr>
            <w:lang w:val="en-US"/>
          </w:rPr>
          <w:t xml:space="preserve"> </w:t>
        </w:r>
        <w:r>
          <w:rPr>
            <w:lang w:val="en-US"/>
          </w:rPr>
          <w:t>(</w:t>
        </w:r>
        <w:r w:rsidRPr="00C02108">
          <w:rPr>
            <w:lang w:val="en-US"/>
          </w:rPr>
          <w:t>in the range [</w:t>
        </w:r>
        <w:r>
          <w:rPr>
            <w:noProof/>
            <w:lang w:val="en-US"/>
          </w:rPr>
          <w:t>0</w:t>
        </w:r>
        <w:r w:rsidRPr="00C02108">
          <w:rPr>
            <w:noProof/>
            <w:lang w:val="en-US"/>
          </w:rPr>
          <w:t>…</w:t>
        </w:r>
        <w:r w:rsidRPr="000A67E5">
          <w:rPr>
            <w:noProof/>
            <w:lang w:val="en-US"/>
          </w:rPr>
          <w:t>524287</w:t>
        </w:r>
        <w:r w:rsidRPr="00C02108">
          <w:rPr>
            <w:lang w:val="en-US"/>
          </w:rPr>
          <w:t>]</w:t>
        </w:r>
        <w:r>
          <w:rPr>
            <w:lang w:val="en-US"/>
          </w:rPr>
          <w:t>)</w:t>
        </w:r>
        <w:r w:rsidRPr="00C02108">
          <w:rPr>
            <w:lang w:val="en-US"/>
          </w:rPr>
          <w:t>.</w:t>
        </w:r>
      </w:ins>
    </w:p>
    <w:p w14:paraId="1A80C11F" w14:textId="77777777" w:rsidR="00207F31" w:rsidRPr="00C02108" w:rsidRDefault="00207F31" w:rsidP="00207F31">
      <w:pPr>
        <w:numPr>
          <w:ilvl w:val="0"/>
          <w:numId w:val="32"/>
        </w:numPr>
        <w:suppressAutoHyphens/>
        <w:spacing w:after="0" w:line="240" w:lineRule="auto"/>
        <w:rPr>
          <w:ins w:id="1025" w:author="Comparison" w:date="2016-03-11T22:42:00Z"/>
          <w:lang w:val="en-US"/>
        </w:rPr>
      </w:pPr>
      <w:ins w:id="1026" w:author="Comparison" w:date="2016-03-11T22:42:00Z">
        <w:r>
          <w:rPr>
            <w:lang w:val="en-US"/>
          </w:rPr>
          <w:t xml:space="preserve">The number </w:t>
        </w:r>
        <w:r w:rsidRPr="004614A3">
          <w:rPr>
            <w:b/>
            <w:lang w:val="en-US"/>
          </w:rPr>
          <w:t>f</w:t>
        </w:r>
        <w:r>
          <w:rPr>
            <w:lang w:val="en-US"/>
          </w:rPr>
          <w:t xml:space="preserve"> will be integer in the range </w:t>
        </w:r>
        <w:r>
          <w:rPr>
            <w:noProof/>
            <w:lang w:val="en-US"/>
          </w:rPr>
          <w:t>[0…18].</w:t>
        </w:r>
      </w:ins>
    </w:p>
    <w:p w14:paraId="587D7908" w14:textId="77777777" w:rsidR="00207F31" w:rsidRPr="00C02108" w:rsidRDefault="00207F31" w:rsidP="00207F31">
      <w:pPr>
        <w:numPr>
          <w:ilvl w:val="0"/>
          <w:numId w:val="32"/>
        </w:numPr>
        <w:suppressAutoHyphens/>
        <w:spacing w:after="0" w:line="240" w:lineRule="auto"/>
        <w:rPr>
          <w:ins w:id="1027" w:author="Comparison" w:date="2016-03-11T22:42:00Z"/>
          <w:lang w:val="en-US"/>
        </w:rPr>
      </w:pPr>
      <w:ins w:id="1028" w:author="Comparison" w:date="2016-03-11T22:42:00Z">
        <w:r>
          <w:rPr>
            <w:lang w:val="en-US"/>
          </w:rPr>
          <w:t xml:space="preserve">The number </w:t>
        </w:r>
        <w:r>
          <w:rPr>
            <w:b/>
            <w:lang w:val="en-US"/>
          </w:rPr>
          <w:t>r</w:t>
        </w:r>
        <w:r>
          <w:rPr>
            <w:lang w:val="en-US"/>
          </w:rPr>
          <w:t xml:space="preserve"> will be integer in the range </w:t>
        </w:r>
        <w:r>
          <w:rPr>
            <w:noProof/>
            <w:lang w:val="en-US"/>
          </w:rPr>
          <w:t>[0…100].</w:t>
        </w:r>
      </w:ins>
    </w:p>
    <w:p w14:paraId="60991FA4" w14:textId="77777777" w:rsidR="00207F31" w:rsidRPr="00C02108" w:rsidRDefault="00207F31" w:rsidP="00207F31">
      <w:pPr>
        <w:numPr>
          <w:ilvl w:val="0"/>
          <w:numId w:val="32"/>
        </w:numPr>
        <w:suppressAutoHyphens/>
        <w:spacing w:after="0" w:line="240" w:lineRule="auto"/>
        <w:ind w:left="714"/>
        <w:rPr>
          <w:ins w:id="1029" w:author="Comparison" w:date="2016-03-11T22:42:00Z"/>
          <w:lang w:val="en-US" w:eastAsia="ja-JP"/>
        </w:rPr>
      </w:pPr>
      <w:ins w:id="1030" w:author="Comparison" w:date="2016-03-11T22:42:00Z">
        <w:r w:rsidRPr="00C02108">
          <w:rPr>
            <w:lang w:val="en-US" w:eastAsia="ja-JP"/>
          </w:rPr>
          <w:t>Allowed working time for your program: 0.25 seconds.</w:t>
        </w:r>
      </w:ins>
    </w:p>
    <w:p w14:paraId="6D5FBA75" w14:textId="77777777" w:rsidR="00207F31" w:rsidRPr="00C02108" w:rsidRDefault="00207F31" w:rsidP="00207F31">
      <w:pPr>
        <w:numPr>
          <w:ilvl w:val="0"/>
          <w:numId w:val="32"/>
        </w:numPr>
        <w:suppressAutoHyphens/>
        <w:spacing w:after="0" w:line="240" w:lineRule="auto"/>
        <w:ind w:left="714"/>
        <w:rPr>
          <w:ins w:id="1031" w:author="Comparison" w:date="2016-03-11T22:42:00Z"/>
          <w:lang w:val="en-US"/>
        </w:rPr>
      </w:pPr>
      <w:ins w:id="1032" w:author="Comparison" w:date="2016-03-11T22:42:00Z">
        <w:r w:rsidRPr="00C02108">
          <w:rPr>
            <w:lang w:val="en-US" w:eastAsia="ja-JP"/>
          </w:rPr>
          <w:t>Allowed memory: 16</w:t>
        </w:r>
        <w:r w:rsidRPr="00C02108">
          <w:rPr>
            <w:lang w:val="en-US"/>
          </w:rPr>
          <w:t xml:space="preserve"> MB.</w:t>
        </w:r>
      </w:ins>
    </w:p>
    <w:p w14:paraId="0C80F937" w14:textId="77777777" w:rsidR="00207F31" w:rsidRPr="00C02108" w:rsidRDefault="00207F31" w:rsidP="00207F31">
      <w:pPr>
        <w:pStyle w:val="Heading3"/>
        <w:rPr>
          <w:ins w:id="1033" w:author="Comparison" w:date="2016-03-11T22:42:00Z"/>
          <w:lang w:val="en-US" w:eastAsia="ja-JP"/>
        </w:rPr>
      </w:pPr>
      <w:ins w:id="1034" w:author="Comparison" w:date="2016-03-11T22:42:00Z">
        <w:r w:rsidRPr="00C02108">
          <w:rPr>
            <w:lang w:val="en-US" w:eastAsia="ja-JP"/>
          </w:rPr>
          <w:t>Examples</w:t>
        </w:r>
      </w:ins>
    </w:p>
    <w:tbl>
      <w:tblPr>
        <w:tblW w:w="1044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12"/>
        <w:gridCol w:w="1012"/>
        <w:gridCol w:w="8424"/>
      </w:tblGrid>
      <w:tr w:rsidR="00207F31" w:rsidRPr="00C02108" w14:paraId="5DC1E186" w14:textId="77777777" w:rsidTr="00BD50F9">
        <w:trPr>
          <w:ins w:id="1035" w:author="Comparison" w:date="2016-03-11T22:42:00Z"/>
        </w:trPr>
        <w:tc>
          <w:tcPr>
            <w:tcW w:w="101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4AE57D3C" w14:textId="77777777" w:rsidR="00207F31" w:rsidRPr="00C02108" w:rsidRDefault="00207F31" w:rsidP="00BD50F9">
            <w:pPr>
              <w:spacing w:after="0"/>
              <w:jc w:val="center"/>
              <w:rPr>
                <w:ins w:id="1036" w:author="Comparison" w:date="2016-03-11T22:42:00Z"/>
                <w:b/>
                <w:lang w:val="en-US"/>
              </w:rPr>
            </w:pPr>
            <w:ins w:id="1037" w:author="Comparison" w:date="2016-03-11T22:42:00Z">
              <w:r w:rsidRPr="00C02108">
                <w:rPr>
                  <w:b/>
                  <w:lang w:val="en-US"/>
                </w:rPr>
                <w:t>Input</w:t>
              </w:r>
            </w:ins>
          </w:p>
        </w:tc>
        <w:tc>
          <w:tcPr>
            <w:tcW w:w="1012" w:type="dxa"/>
            <w:tcBorders>
              <w:top w:val="single" w:sz="4" w:space="0" w:color="00000A"/>
              <w:left w:val="single" w:sz="4" w:space="0" w:color="00000A"/>
              <w:bottom w:val="single" w:sz="4" w:space="0" w:color="00000A"/>
              <w:right w:val="single" w:sz="4" w:space="0" w:color="00000A"/>
            </w:tcBorders>
            <w:shd w:val="clear" w:color="auto" w:fill="D9D9D9"/>
          </w:tcPr>
          <w:p w14:paraId="610240DC" w14:textId="77777777" w:rsidR="00207F31" w:rsidRPr="00C02108" w:rsidRDefault="00207F31" w:rsidP="00BD50F9">
            <w:pPr>
              <w:spacing w:after="0"/>
              <w:jc w:val="center"/>
              <w:rPr>
                <w:ins w:id="1038" w:author="Comparison" w:date="2016-03-11T22:42:00Z"/>
                <w:b/>
                <w:lang w:val="en-US"/>
              </w:rPr>
            </w:pPr>
            <w:ins w:id="1039" w:author="Comparison" w:date="2016-03-11T22:42:00Z">
              <w:r w:rsidRPr="00C02108">
                <w:rPr>
                  <w:b/>
                  <w:lang w:val="en-US"/>
                </w:rPr>
                <w:t>Output</w:t>
              </w:r>
            </w:ins>
          </w:p>
        </w:tc>
        <w:tc>
          <w:tcPr>
            <w:tcW w:w="8424"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2E7F1E80" w14:textId="77777777" w:rsidR="00207F31" w:rsidRPr="00C02108" w:rsidRDefault="00207F31" w:rsidP="00BD50F9">
            <w:pPr>
              <w:spacing w:after="0"/>
              <w:jc w:val="center"/>
              <w:rPr>
                <w:ins w:id="1040" w:author="Comparison" w:date="2016-03-11T22:42:00Z"/>
                <w:b/>
                <w:lang w:val="en-US"/>
              </w:rPr>
            </w:pPr>
            <w:ins w:id="1041" w:author="Comparison" w:date="2016-03-11T22:42:00Z">
              <w:r w:rsidRPr="00C02108">
                <w:rPr>
                  <w:b/>
                  <w:lang w:val="en-US"/>
                </w:rPr>
                <w:t>Comments</w:t>
              </w:r>
            </w:ins>
          </w:p>
        </w:tc>
      </w:tr>
      <w:tr w:rsidR="00207F31" w:rsidRPr="00436AD4" w14:paraId="23A97259" w14:textId="77777777" w:rsidTr="00BD50F9">
        <w:trPr>
          <w:trHeight w:val="28"/>
          <w:ins w:id="1042" w:author="Comparison" w:date="2016-03-11T22:42:00Z"/>
        </w:trPr>
        <w:tc>
          <w:tcPr>
            <w:tcW w:w="10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1F5C764" w14:textId="77777777" w:rsidR="00207F31" w:rsidRPr="00436AD4" w:rsidRDefault="00207F31" w:rsidP="00BD50F9">
            <w:pPr>
              <w:spacing w:after="0"/>
              <w:rPr>
                <w:ins w:id="1043" w:author="Comparison" w:date="2016-03-11T22:42:00Z"/>
                <w:rFonts w:ascii="Consolas" w:hAnsi="Consolas" w:cs="Consolas"/>
                <w:lang w:val="en-US"/>
              </w:rPr>
            </w:pPr>
            <w:ins w:id="1044" w:author="Comparison" w:date="2016-03-11T22:42:00Z">
              <w:r w:rsidRPr="00436AD4">
                <w:rPr>
                  <w:rFonts w:ascii="Consolas" w:hAnsi="Consolas" w:cs="Consolas"/>
                  <w:lang w:val="en-US"/>
                </w:rPr>
                <w:t>2521</w:t>
              </w:r>
            </w:ins>
          </w:p>
          <w:p w14:paraId="7CEF2EE0" w14:textId="77777777" w:rsidR="00207F31" w:rsidRPr="00436AD4" w:rsidRDefault="00207F31" w:rsidP="00BD50F9">
            <w:pPr>
              <w:spacing w:after="0"/>
              <w:rPr>
                <w:ins w:id="1045" w:author="Comparison" w:date="2016-03-11T22:42:00Z"/>
                <w:rFonts w:ascii="Consolas" w:hAnsi="Consolas" w:cs="Consolas"/>
                <w:lang w:val="en-US"/>
              </w:rPr>
            </w:pPr>
            <w:ins w:id="1046" w:author="Comparison" w:date="2016-03-11T22:42:00Z">
              <w:r w:rsidRPr="00436AD4">
                <w:rPr>
                  <w:rFonts w:ascii="Consolas" w:hAnsi="Consolas" w:cs="Consolas"/>
                  <w:lang w:val="en-US"/>
                </w:rPr>
                <w:t>8</w:t>
              </w:r>
            </w:ins>
          </w:p>
          <w:p w14:paraId="7EE648C6" w14:textId="77777777" w:rsidR="00207F31" w:rsidRPr="00436AD4" w:rsidRDefault="00207F31" w:rsidP="00BD50F9">
            <w:pPr>
              <w:spacing w:after="0"/>
              <w:rPr>
                <w:ins w:id="1047" w:author="Comparison" w:date="2016-03-11T22:42:00Z"/>
                <w:rFonts w:ascii="Consolas" w:hAnsi="Consolas" w:cs="Consolas"/>
                <w:lang w:val="en-US"/>
              </w:rPr>
            </w:pPr>
            <w:ins w:id="1048" w:author="Comparison" w:date="2016-03-11T22:42:00Z">
              <w:r w:rsidRPr="00436AD4">
                <w:rPr>
                  <w:rFonts w:ascii="Consolas" w:hAnsi="Consolas" w:cs="Consolas"/>
                  <w:lang w:val="en-US"/>
                </w:rPr>
                <w:t>4</w:t>
              </w:r>
            </w:ins>
          </w:p>
        </w:tc>
        <w:tc>
          <w:tcPr>
            <w:tcW w:w="1012" w:type="dxa"/>
            <w:tcBorders>
              <w:top w:val="single" w:sz="4" w:space="0" w:color="00000A"/>
              <w:left w:val="single" w:sz="4" w:space="0" w:color="00000A"/>
              <w:bottom w:val="single" w:sz="4" w:space="0" w:color="00000A"/>
              <w:right w:val="single" w:sz="4" w:space="0" w:color="00000A"/>
            </w:tcBorders>
            <w:shd w:val="clear" w:color="auto" w:fill="FFFFFF"/>
          </w:tcPr>
          <w:p w14:paraId="6382C871" w14:textId="77777777" w:rsidR="00207F31" w:rsidRPr="00436AD4" w:rsidRDefault="00207F31" w:rsidP="00BD50F9">
            <w:pPr>
              <w:spacing w:after="0"/>
              <w:rPr>
                <w:ins w:id="1049" w:author="Comparison" w:date="2016-03-11T22:42:00Z"/>
                <w:rFonts w:ascii="Consolas" w:eastAsia="Courier New" w:hAnsi="Consolas" w:cs="Consolas"/>
                <w:noProof/>
                <w:lang w:val="en-US"/>
              </w:rPr>
            </w:pPr>
            <w:ins w:id="1050" w:author="Comparison" w:date="2016-03-11T22:42:00Z">
              <w:r w:rsidRPr="00436AD4">
                <w:rPr>
                  <w:rFonts w:ascii="Consolas" w:eastAsia="Courier New" w:hAnsi="Consolas" w:cs="Consolas"/>
                  <w:noProof/>
                  <w:lang w:val="en-US"/>
                </w:rPr>
                <w:t>295245</w:t>
              </w:r>
            </w:ins>
          </w:p>
        </w:tc>
        <w:tc>
          <w:tcPr>
            <w:tcW w:w="842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B508246" w14:textId="77777777" w:rsidR="00DC218F" w:rsidRDefault="00207F31" w:rsidP="00BD50F9">
            <w:pPr>
              <w:spacing w:after="0"/>
              <w:rPr>
                <w:ins w:id="1051" w:author="Comparison" w:date="2016-03-11T22:42:00Z"/>
                <w:rFonts w:ascii="Consolas" w:hAnsi="Consolas" w:cs="Consolas"/>
                <w:lang w:val="en-US"/>
              </w:rPr>
            </w:pPr>
            <w:ins w:id="1052" w:author="Comparison" w:date="2016-03-11T22:42:00Z">
              <w:r w:rsidRPr="00436AD4">
                <w:rPr>
                  <w:rFonts w:ascii="Consolas" w:hAnsi="Consolas" w:cs="Consolas"/>
                  <w:lang w:val="en-US"/>
                </w:rPr>
                <w:t>2521</w:t>
              </w:r>
              <w:r w:rsidRPr="00436AD4">
                <w:rPr>
                  <w:rFonts w:ascii="Consolas" w:hAnsi="Consolas" w:cs="Consolas"/>
                  <w:vertAlign w:val="subscript"/>
                  <w:lang w:val="en-US"/>
                </w:rPr>
                <w:t>(10)</w:t>
              </w:r>
              <w:r w:rsidRPr="00436AD4">
                <w:rPr>
                  <w:rFonts w:ascii="Consolas" w:hAnsi="Consolas" w:cs="Consolas"/>
                  <w:lang w:val="en-US"/>
                </w:rPr>
                <w:t xml:space="preserve"> = </w:t>
              </w:r>
            </w:ins>
          </w:p>
          <w:p w14:paraId="4AA28E7F" w14:textId="77777777" w:rsidR="00DC218F" w:rsidRDefault="00207F31" w:rsidP="00BD50F9">
            <w:pPr>
              <w:spacing w:after="0"/>
              <w:rPr>
                <w:ins w:id="1053" w:author="Comparison" w:date="2016-03-11T22:42:00Z"/>
                <w:rFonts w:ascii="Consolas" w:hAnsi="Consolas" w:cs="Consolas"/>
                <w:lang w:val="en-US"/>
              </w:rPr>
            </w:pPr>
            <w:ins w:id="1054" w:author="Comparison" w:date="2016-03-11T22:42:00Z">
              <w:r w:rsidRPr="00436AD4">
                <w:rPr>
                  <w:rFonts w:ascii="Consolas" w:hAnsi="Consolas" w:cs="Consolas"/>
                  <w:lang w:val="en-US"/>
                </w:rPr>
                <w:t>0000000100</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11011001 </w:t>
              </w:r>
              <w:r w:rsidRPr="00436AD4">
                <w:rPr>
                  <w:rFonts w:ascii="Consolas" w:hAnsi="Consolas" w:cs="Consolas"/>
                  <w:lang w:val="en-US"/>
                </w:rPr>
                <w:sym w:font="Wingdings" w:char="F0E0"/>
              </w:r>
              <w:r w:rsidRPr="00436AD4">
                <w:rPr>
                  <w:rFonts w:ascii="Consolas" w:hAnsi="Consolas" w:cs="Consolas"/>
                  <w:lang w:val="en-US"/>
                </w:rPr>
                <w:t xml:space="preserve"> </w:t>
              </w:r>
            </w:ins>
          </w:p>
          <w:p w14:paraId="59417A86" w14:textId="77777777" w:rsidR="00DC218F" w:rsidRDefault="00207F31" w:rsidP="00BD50F9">
            <w:pPr>
              <w:spacing w:after="0"/>
              <w:rPr>
                <w:ins w:id="1055" w:author="Comparison" w:date="2016-03-11T22:42:00Z"/>
                <w:rFonts w:ascii="Consolas" w:hAnsi="Consolas" w:cs="Consolas"/>
                <w:lang w:val="en-US"/>
              </w:rPr>
            </w:pPr>
            <w:ins w:id="1056" w:author="Comparison" w:date="2016-03-11T22:42:00Z">
              <w:r w:rsidRPr="00436AD4">
                <w:rPr>
                  <w:rFonts w:ascii="Consolas" w:hAnsi="Consolas" w:cs="Consolas"/>
                  <w:lang w:val="en-US"/>
                </w:rPr>
                <w:t>1000000010</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01101100 </w:t>
              </w:r>
              <w:r w:rsidRPr="00436AD4">
                <w:rPr>
                  <w:rFonts w:ascii="Consolas" w:hAnsi="Consolas" w:cs="Consolas"/>
                  <w:lang w:val="en-US"/>
                </w:rPr>
                <w:sym w:font="Wingdings" w:char="F0E0"/>
              </w:r>
              <w:r w:rsidRPr="00436AD4">
                <w:rPr>
                  <w:rFonts w:ascii="Consolas" w:hAnsi="Consolas" w:cs="Consolas"/>
                  <w:lang w:val="en-US"/>
                </w:rPr>
                <w:t xml:space="preserve"> </w:t>
              </w:r>
            </w:ins>
          </w:p>
          <w:p w14:paraId="40063F18" w14:textId="77777777" w:rsidR="00DC218F" w:rsidRDefault="00207F31" w:rsidP="00BD50F9">
            <w:pPr>
              <w:spacing w:after="0"/>
              <w:rPr>
                <w:ins w:id="1057" w:author="Comparison" w:date="2016-03-11T22:42:00Z"/>
                <w:rFonts w:ascii="Consolas" w:hAnsi="Consolas" w:cs="Consolas"/>
                <w:lang w:val="en-US"/>
              </w:rPr>
            </w:pPr>
            <w:ins w:id="1058" w:author="Comparison" w:date="2016-03-11T22:42:00Z">
              <w:r w:rsidRPr="00436AD4">
                <w:rPr>
                  <w:rFonts w:ascii="Consolas" w:hAnsi="Consolas" w:cs="Consolas"/>
                  <w:lang w:val="en-US"/>
                </w:rPr>
                <w:t>0100000001</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00110110 </w:t>
              </w:r>
              <w:r w:rsidRPr="00436AD4">
                <w:rPr>
                  <w:rFonts w:ascii="Consolas" w:hAnsi="Consolas" w:cs="Consolas"/>
                  <w:lang w:val="en-US"/>
                </w:rPr>
                <w:sym w:font="Wingdings" w:char="F0E0"/>
              </w:r>
              <w:r w:rsidRPr="00436AD4">
                <w:rPr>
                  <w:rFonts w:ascii="Consolas" w:hAnsi="Consolas" w:cs="Consolas"/>
                  <w:lang w:val="en-US"/>
                </w:rPr>
                <w:t xml:space="preserve"> </w:t>
              </w:r>
            </w:ins>
          </w:p>
          <w:p w14:paraId="4AAF6272" w14:textId="77777777" w:rsidR="00DC218F" w:rsidRDefault="00207F31" w:rsidP="00BD50F9">
            <w:pPr>
              <w:spacing w:after="0"/>
              <w:rPr>
                <w:ins w:id="1059" w:author="Comparison" w:date="2016-03-11T22:42:00Z"/>
                <w:rFonts w:ascii="Consolas" w:hAnsi="Consolas" w:cs="Consolas"/>
                <w:lang w:val="en-US"/>
              </w:rPr>
            </w:pPr>
            <w:ins w:id="1060" w:author="Comparison" w:date="2016-03-11T22:42:00Z">
              <w:r w:rsidRPr="00436AD4">
                <w:rPr>
                  <w:rFonts w:ascii="Consolas" w:hAnsi="Consolas" w:cs="Consolas"/>
                  <w:lang w:val="en-US"/>
                </w:rPr>
                <w:t>0010000000</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10011011 </w:t>
              </w:r>
              <w:r w:rsidRPr="00436AD4">
                <w:rPr>
                  <w:rFonts w:ascii="Consolas" w:hAnsi="Consolas" w:cs="Consolas"/>
                  <w:lang w:val="en-US"/>
                </w:rPr>
                <w:sym w:font="Wingdings" w:char="F0E0"/>
              </w:r>
              <w:r w:rsidRPr="00436AD4">
                <w:rPr>
                  <w:rFonts w:ascii="Consolas" w:hAnsi="Consolas" w:cs="Consolas"/>
                  <w:lang w:val="en-US"/>
                </w:rPr>
                <w:t xml:space="preserve"> </w:t>
              </w:r>
            </w:ins>
          </w:p>
          <w:p w14:paraId="45608A61" w14:textId="77777777" w:rsidR="00207F31" w:rsidRPr="00436AD4" w:rsidRDefault="00207F31" w:rsidP="00BD50F9">
            <w:pPr>
              <w:spacing w:after="0"/>
              <w:rPr>
                <w:ins w:id="1061" w:author="Comparison" w:date="2016-03-11T22:42:00Z"/>
                <w:rFonts w:ascii="Consolas" w:eastAsia="Courier New" w:hAnsi="Consolas" w:cs="Consolas"/>
                <w:noProof/>
                <w:lang w:val="en-US"/>
              </w:rPr>
            </w:pPr>
            <w:ins w:id="1062" w:author="Comparison" w:date="2016-03-11T22:42:00Z">
              <w:r w:rsidRPr="00DC218F">
                <w:rPr>
                  <w:rFonts w:ascii="Consolas" w:hAnsi="Consolas" w:cs="Consolas"/>
                  <w:highlight w:val="cyan"/>
                  <w:lang w:val="en-US"/>
                </w:rPr>
                <w:t>1001000000</w:t>
              </w:r>
              <w:r w:rsidRPr="00DC218F">
                <w:rPr>
                  <w:rFonts w:ascii="Consolas" w:hAnsi="Consolas" w:cs="Consolas"/>
                  <w:b/>
                  <w:highlight w:val="yellow"/>
                  <w:shd w:val="clear" w:color="auto" w:fill="A6A6A6" w:themeFill="background1" w:themeFillShade="A6"/>
                  <w:lang w:val="en-US"/>
                </w:rPr>
                <w:t>1</w:t>
              </w:r>
              <w:r w:rsidRPr="00DC218F">
                <w:rPr>
                  <w:rFonts w:ascii="Consolas" w:hAnsi="Consolas" w:cs="Consolas"/>
                  <w:highlight w:val="cyan"/>
                  <w:lang w:val="en-US"/>
                </w:rPr>
                <w:t>01001101</w:t>
              </w:r>
              <w:r w:rsidRPr="00436AD4">
                <w:rPr>
                  <w:rFonts w:ascii="Consolas" w:hAnsi="Consolas" w:cs="Consolas"/>
                  <w:lang w:val="en-US"/>
                </w:rPr>
                <w:t xml:space="preserve"> = 295245</w:t>
              </w:r>
              <w:r w:rsidRPr="00436AD4">
                <w:rPr>
                  <w:rFonts w:ascii="Consolas" w:hAnsi="Consolas" w:cs="Consolas"/>
                  <w:vertAlign w:val="subscript"/>
                  <w:lang w:val="en-US"/>
                </w:rPr>
                <w:t>(10)</w:t>
              </w:r>
            </w:ins>
          </w:p>
        </w:tc>
      </w:tr>
      <w:tr w:rsidR="00207F31" w:rsidRPr="00436AD4" w14:paraId="45EB0667" w14:textId="77777777" w:rsidTr="00BD50F9">
        <w:trPr>
          <w:trHeight w:val="28"/>
          <w:ins w:id="1063" w:author="Comparison" w:date="2016-03-11T22:42:00Z"/>
        </w:trPr>
        <w:tc>
          <w:tcPr>
            <w:tcW w:w="10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6948245" w14:textId="77777777" w:rsidR="00207F31" w:rsidRPr="00436AD4" w:rsidRDefault="00207F31" w:rsidP="00BD50F9">
            <w:pPr>
              <w:spacing w:after="0"/>
              <w:rPr>
                <w:ins w:id="1064" w:author="Comparison" w:date="2016-03-11T22:42:00Z"/>
                <w:rFonts w:ascii="Consolas" w:hAnsi="Consolas" w:cs="Consolas"/>
                <w:lang w:val="en-US"/>
              </w:rPr>
            </w:pPr>
            <w:ins w:id="1065" w:author="Comparison" w:date="2016-03-11T22:42:00Z">
              <w:r w:rsidRPr="00436AD4">
                <w:rPr>
                  <w:rFonts w:ascii="Consolas" w:hAnsi="Consolas" w:cs="Consolas"/>
                  <w:lang w:val="en-US"/>
                </w:rPr>
                <w:t>480678</w:t>
              </w:r>
            </w:ins>
          </w:p>
          <w:p w14:paraId="7A5664E8" w14:textId="77777777" w:rsidR="00207F31" w:rsidRPr="00436AD4" w:rsidRDefault="00207F31" w:rsidP="00BD50F9">
            <w:pPr>
              <w:spacing w:after="0"/>
              <w:rPr>
                <w:ins w:id="1066" w:author="Comparison" w:date="2016-03-11T22:42:00Z"/>
                <w:rFonts w:ascii="Consolas" w:hAnsi="Consolas" w:cs="Consolas"/>
                <w:lang w:val="en-US"/>
              </w:rPr>
            </w:pPr>
            <w:ins w:id="1067" w:author="Comparison" w:date="2016-03-11T22:42:00Z">
              <w:r w:rsidRPr="00436AD4">
                <w:rPr>
                  <w:rFonts w:ascii="Consolas" w:hAnsi="Consolas" w:cs="Consolas"/>
                  <w:lang w:val="en-US"/>
                </w:rPr>
                <w:t>18</w:t>
              </w:r>
            </w:ins>
          </w:p>
          <w:p w14:paraId="5F6A224C" w14:textId="77777777" w:rsidR="00207F31" w:rsidRPr="00436AD4" w:rsidRDefault="00207F31" w:rsidP="00BD50F9">
            <w:pPr>
              <w:spacing w:after="0"/>
              <w:rPr>
                <w:ins w:id="1068" w:author="Comparison" w:date="2016-03-11T22:42:00Z"/>
                <w:rFonts w:ascii="Consolas" w:hAnsi="Consolas" w:cs="Consolas"/>
                <w:lang w:val="en-US"/>
              </w:rPr>
            </w:pPr>
            <w:ins w:id="1069" w:author="Comparison" w:date="2016-03-11T22:42:00Z">
              <w:r w:rsidRPr="00436AD4">
                <w:rPr>
                  <w:rFonts w:ascii="Consolas" w:hAnsi="Consolas" w:cs="Consolas"/>
                  <w:lang w:val="en-US"/>
                </w:rPr>
                <w:t>2</w:t>
              </w:r>
            </w:ins>
          </w:p>
        </w:tc>
        <w:tc>
          <w:tcPr>
            <w:tcW w:w="1012" w:type="dxa"/>
            <w:tcBorders>
              <w:top w:val="single" w:sz="4" w:space="0" w:color="00000A"/>
              <w:left w:val="single" w:sz="4" w:space="0" w:color="00000A"/>
              <w:bottom w:val="single" w:sz="4" w:space="0" w:color="00000A"/>
              <w:right w:val="single" w:sz="4" w:space="0" w:color="00000A"/>
            </w:tcBorders>
            <w:shd w:val="clear" w:color="auto" w:fill="FFFFFF"/>
          </w:tcPr>
          <w:p w14:paraId="05B2ADEE" w14:textId="77777777" w:rsidR="00207F31" w:rsidRPr="00436AD4" w:rsidRDefault="00207F31" w:rsidP="00BD50F9">
            <w:pPr>
              <w:spacing w:after="0"/>
              <w:rPr>
                <w:ins w:id="1070" w:author="Comparison" w:date="2016-03-11T22:42:00Z"/>
                <w:rFonts w:ascii="Consolas" w:eastAsia="Courier New" w:hAnsi="Consolas" w:cs="Consolas"/>
                <w:noProof/>
                <w:lang w:val="en-US"/>
              </w:rPr>
            </w:pPr>
            <w:ins w:id="1071" w:author="Comparison" w:date="2016-03-11T22:42:00Z">
              <w:r w:rsidRPr="00436AD4">
                <w:rPr>
                  <w:rFonts w:ascii="Consolas" w:hAnsi="Consolas" w:cs="Consolas"/>
                  <w:lang w:val="en-US"/>
                </w:rPr>
                <w:t>447849</w:t>
              </w:r>
            </w:ins>
          </w:p>
        </w:tc>
        <w:tc>
          <w:tcPr>
            <w:tcW w:w="842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2C741A7" w14:textId="77777777" w:rsidR="00B13BA6" w:rsidRDefault="00207F31" w:rsidP="00BD50F9">
            <w:pPr>
              <w:spacing w:after="0"/>
              <w:rPr>
                <w:ins w:id="1072" w:author="Comparison" w:date="2016-03-11T22:42:00Z"/>
                <w:rFonts w:ascii="Consolas" w:hAnsi="Consolas" w:cs="Consolas"/>
                <w:lang w:val="en-US"/>
              </w:rPr>
            </w:pPr>
            <w:ins w:id="1073" w:author="Comparison" w:date="2016-03-11T22:42:00Z">
              <w:r w:rsidRPr="00436AD4">
                <w:rPr>
                  <w:rFonts w:ascii="Consolas" w:hAnsi="Consolas" w:cs="Consolas"/>
                  <w:lang w:val="en-US"/>
                </w:rPr>
                <w:t>48067</w:t>
              </w:r>
              <w:r w:rsidR="00B13BA6">
                <w:rPr>
                  <w:rFonts w:ascii="Consolas" w:hAnsi="Consolas" w:cs="Consolas"/>
                  <w:lang w:val="en-US"/>
                </w:rPr>
                <w:t>8</w:t>
              </w:r>
              <w:r w:rsidRPr="00436AD4">
                <w:rPr>
                  <w:rFonts w:ascii="Consolas" w:hAnsi="Consolas" w:cs="Consolas"/>
                  <w:vertAlign w:val="subscript"/>
                  <w:lang w:val="en-US"/>
                </w:rPr>
                <w:t>(10)</w:t>
              </w:r>
              <w:r w:rsidRPr="00436AD4">
                <w:rPr>
                  <w:rFonts w:ascii="Consolas" w:hAnsi="Consolas" w:cs="Consolas"/>
                  <w:lang w:val="en-US"/>
                </w:rPr>
                <w:t xml:space="preserve"> = </w:t>
              </w:r>
            </w:ins>
          </w:p>
          <w:p w14:paraId="212E745E" w14:textId="77777777" w:rsidR="00B13BA6" w:rsidRDefault="00207F31" w:rsidP="00BD50F9">
            <w:pPr>
              <w:spacing w:after="0"/>
              <w:rPr>
                <w:ins w:id="1074" w:author="Comparison" w:date="2016-03-11T22:42:00Z"/>
                <w:rFonts w:ascii="Consolas" w:hAnsi="Consolas" w:cs="Consolas"/>
                <w:lang w:val="en-US"/>
              </w:rPr>
            </w:pPr>
            <w:ins w:id="1075" w:author="Comparison" w:date="2016-03-11T22:42:00Z">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11010101011010011</w:t>
              </w:r>
              <w:r w:rsidRPr="003718F7">
                <w:rPr>
                  <w:rFonts w:ascii="Consolas" w:hAnsi="Consolas" w:cs="Consolas"/>
                  <w:highlight w:val="yellow"/>
                  <w:lang w:val="en-US"/>
                </w:rPr>
                <w:t>0</w:t>
              </w:r>
              <w:r w:rsidRPr="00436AD4">
                <w:rPr>
                  <w:rFonts w:ascii="Consolas" w:hAnsi="Consolas" w:cs="Consolas"/>
                  <w:lang w:val="en-US"/>
                </w:rPr>
                <w:t xml:space="preserve"> </w:t>
              </w:r>
              <w:r w:rsidRPr="00436AD4">
                <w:rPr>
                  <w:rFonts w:ascii="Consolas" w:hAnsi="Consolas" w:cs="Consolas"/>
                  <w:lang w:val="en-US"/>
                </w:rPr>
                <w:sym w:font="Wingdings" w:char="F0E0"/>
              </w:r>
              <w:r w:rsidRPr="00436AD4">
                <w:rPr>
                  <w:rFonts w:ascii="Consolas" w:hAnsi="Consolas" w:cs="Consolas"/>
                  <w:lang w:val="en-US"/>
                </w:rPr>
                <w:t xml:space="preserve"> </w:t>
              </w:r>
            </w:ins>
          </w:p>
          <w:p w14:paraId="0E3305AE" w14:textId="77777777" w:rsidR="00B13BA6" w:rsidRDefault="00207F31" w:rsidP="00BD50F9">
            <w:pPr>
              <w:spacing w:after="0"/>
              <w:rPr>
                <w:ins w:id="1076" w:author="Comparison" w:date="2016-03-11T22:42:00Z"/>
                <w:rFonts w:ascii="Consolas" w:hAnsi="Consolas" w:cs="Consolas"/>
                <w:lang w:val="en-US"/>
              </w:rPr>
            </w:pPr>
            <w:ins w:id="1077" w:author="Comparison" w:date="2016-03-11T22:42:00Z">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011010101011010011 </w:t>
              </w:r>
              <w:r w:rsidRPr="00436AD4">
                <w:rPr>
                  <w:rFonts w:ascii="Consolas" w:hAnsi="Consolas" w:cs="Consolas"/>
                  <w:lang w:val="en-US"/>
                </w:rPr>
                <w:sym w:font="Wingdings" w:char="F0E0"/>
              </w:r>
              <w:r w:rsidRPr="00436AD4">
                <w:rPr>
                  <w:rFonts w:ascii="Consolas" w:hAnsi="Consolas" w:cs="Consolas"/>
                  <w:lang w:val="en-US"/>
                </w:rPr>
                <w:t xml:space="preserve"> </w:t>
              </w:r>
            </w:ins>
          </w:p>
          <w:p w14:paraId="566D9B48" w14:textId="77777777" w:rsidR="00207F31" w:rsidRPr="00436AD4" w:rsidRDefault="00207F31" w:rsidP="00BD50F9">
            <w:pPr>
              <w:spacing w:after="0"/>
              <w:rPr>
                <w:ins w:id="1078" w:author="Comparison" w:date="2016-03-11T22:42:00Z"/>
                <w:rFonts w:ascii="Consolas" w:hAnsi="Consolas" w:cs="Consolas"/>
                <w:lang w:val="en-US"/>
              </w:rPr>
            </w:pPr>
            <w:ins w:id="1079" w:author="Comparison" w:date="2016-03-11T22:42:00Z">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101101010101101001 = 447849</w:t>
              </w:r>
              <w:r w:rsidRPr="00436AD4">
                <w:rPr>
                  <w:rFonts w:ascii="Consolas" w:hAnsi="Consolas" w:cs="Consolas"/>
                  <w:vertAlign w:val="subscript"/>
                  <w:lang w:val="en-US"/>
                </w:rPr>
                <w:t>(10)</w:t>
              </w:r>
            </w:ins>
          </w:p>
        </w:tc>
      </w:tr>
      <w:tr w:rsidR="003718F7" w:rsidRPr="00436AD4" w14:paraId="10B34252" w14:textId="77777777" w:rsidTr="003718F7">
        <w:trPr>
          <w:trHeight w:val="28"/>
          <w:ins w:id="1080" w:author="Comparison" w:date="2016-03-11T22:42:00Z"/>
        </w:trPr>
        <w:tc>
          <w:tcPr>
            <w:tcW w:w="10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46170D0" w14:textId="77777777" w:rsidR="003718F7" w:rsidRPr="00436AD4" w:rsidRDefault="003718F7" w:rsidP="0005310A">
            <w:pPr>
              <w:spacing w:after="0"/>
              <w:rPr>
                <w:ins w:id="1081" w:author="Comparison" w:date="2016-03-11T22:42:00Z"/>
                <w:rFonts w:ascii="Consolas" w:hAnsi="Consolas" w:cs="Consolas"/>
                <w:lang w:val="en-US"/>
              </w:rPr>
            </w:pPr>
            <w:ins w:id="1082" w:author="Comparison" w:date="2016-03-11T22:42:00Z">
              <w:r w:rsidRPr="00436AD4">
                <w:rPr>
                  <w:rFonts w:ascii="Consolas" w:hAnsi="Consolas" w:cs="Consolas"/>
                  <w:lang w:val="en-US"/>
                </w:rPr>
                <w:t>480678</w:t>
              </w:r>
            </w:ins>
          </w:p>
          <w:p w14:paraId="0931BBC6" w14:textId="77777777" w:rsidR="003718F7" w:rsidRPr="00436AD4" w:rsidRDefault="003718F7" w:rsidP="0005310A">
            <w:pPr>
              <w:spacing w:after="0"/>
              <w:rPr>
                <w:ins w:id="1083" w:author="Comparison" w:date="2016-03-11T22:42:00Z"/>
                <w:rFonts w:ascii="Consolas" w:hAnsi="Consolas" w:cs="Consolas"/>
                <w:lang w:val="en-US"/>
              </w:rPr>
            </w:pPr>
            <w:ins w:id="1084" w:author="Comparison" w:date="2016-03-11T22:42:00Z">
              <w:r>
                <w:rPr>
                  <w:rFonts w:ascii="Consolas" w:hAnsi="Consolas" w:cs="Consolas"/>
                  <w:lang w:val="en-US"/>
                </w:rPr>
                <w:t>F = 0</w:t>
              </w:r>
            </w:ins>
          </w:p>
          <w:p w14:paraId="53FD5719" w14:textId="77777777" w:rsidR="003718F7" w:rsidRPr="00436AD4" w:rsidRDefault="003718F7" w:rsidP="0005310A">
            <w:pPr>
              <w:spacing w:after="0"/>
              <w:rPr>
                <w:ins w:id="1085" w:author="Comparison" w:date="2016-03-11T22:42:00Z"/>
                <w:rFonts w:ascii="Consolas" w:hAnsi="Consolas" w:cs="Consolas"/>
                <w:lang w:val="en-US"/>
              </w:rPr>
            </w:pPr>
            <w:ins w:id="1086" w:author="Comparison" w:date="2016-03-11T22:42:00Z">
              <w:r w:rsidRPr="00436AD4">
                <w:rPr>
                  <w:rFonts w:ascii="Consolas" w:hAnsi="Consolas" w:cs="Consolas"/>
                  <w:lang w:val="en-US"/>
                </w:rPr>
                <w:t>2</w:t>
              </w:r>
            </w:ins>
          </w:p>
        </w:tc>
        <w:tc>
          <w:tcPr>
            <w:tcW w:w="1012" w:type="dxa"/>
            <w:tcBorders>
              <w:top w:val="single" w:sz="4" w:space="0" w:color="00000A"/>
              <w:left w:val="single" w:sz="4" w:space="0" w:color="00000A"/>
              <w:bottom w:val="single" w:sz="4" w:space="0" w:color="00000A"/>
              <w:right w:val="single" w:sz="4" w:space="0" w:color="00000A"/>
            </w:tcBorders>
            <w:shd w:val="clear" w:color="auto" w:fill="FFFFFF"/>
          </w:tcPr>
          <w:p w14:paraId="39032E74" w14:textId="77777777" w:rsidR="003718F7" w:rsidRPr="003718F7" w:rsidRDefault="003718F7" w:rsidP="0005310A">
            <w:pPr>
              <w:spacing w:after="0"/>
              <w:rPr>
                <w:ins w:id="1087" w:author="Comparison" w:date="2016-03-11T22:42:00Z"/>
                <w:rFonts w:ascii="Consolas" w:hAnsi="Consolas" w:cs="Consolas"/>
                <w:lang w:val="en-US"/>
              </w:rPr>
            </w:pPr>
            <w:ins w:id="1088" w:author="Comparison" w:date="2016-03-11T22:42:00Z">
              <w:r>
                <w:rPr>
                  <w:rFonts w:ascii="Consolas" w:hAnsi="Consolas" w:cs="Consolas"/>
                  <w:lang w:val="en-US"/>
                </w:rPr>
                <w:t>513384</w:t>
              </w:r>
            </w:ins>
          </w:p>
        </w:tc>
        <w:tc>
          <w:tcPr>
            <w:tcW w:w="842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A19DFD9" w14:textId="77777777" w:rsidR="003718F7" w:rsidRDefault="003718F7" w:rsidP="0005310A">
            <w:pPr>
              <w:spacing w:after="0"/>
              <w:rPr>
                <w:ins w:id="1089" w:author="Comparison" w:date="2016-03-11T22:42:00Z"/>
                <w:rFonts w:ascii="Consolas" w:hAnsi="Consolas" w:cs="Consolas"/>
                <w:lang w:val="en-US"/>
              </w:rPr>
            </w:pPr>
            <w:ins w:id="1090" w:author="Comparison" w:date="2016-03-11T22:42:00Z">
              <w:r w:rsidRPr="00436AD4">
                <w:rPr>
                  <w:rFonts w:ascii="Consolas" w:hAnsi="Consolas" w:cs="Consolas"/>
                  <w:lang w:val="en-US"/>
                </w:rPr>
                <w:t>48067</w:t>
              </w:r>
              <w:r>
                <w:rPr>
                  <w:rFonts w:ascii="Consolas" w:hAnsi="Consolas" w:cs="Consolas"/>
                  <w:lang w:val="en-US"/>
                </w:rPr>
                <w:t>8</w:t>
              </w:r>
              <w:r w:rsidRPr="003718F7">
                <w:rPr>
                  <w:rFonts w:ascii="Consolas" w:hAnsi="Consolas" w:cs="Consolas"/>
                  <w:lang w:val="en-US"/>
                </w:rPr>
                <w:t>(10)</w:t>
              </w:r>
              <w:r w:rsidRPr="00436AD4">
                <w:rPr>
                  <w:rFonts w:ascii="Consolas" w:hAnsi="Consolas" w:cs="Consolas"/>
                  <w:lang w:val="en-US"/>
                </w:rPr>
                <w:t xml:space="preserve"> = </w:t>
              </w:r>
            </w:ins>
          </w:p>
          <w:p w14:paraId="5DAD5B27" w14:textId="77777777" w:rsidR="003718F7" w:rsidRDefault="003718F7" w:rsidP="0005310A">
            <w:pPr>
              <w:spacing w:after="0"/>
              <w:rPr>
                <w:ins w:id="1091" w:author="Comparison" w:date="2016-03-11T22:42:00Z"/>
                <w:rFonts w:ascii="Consolas" w:hAnsi="Consolas" w:cs="Consolas"/>
                <w:lang w:val="en-US"/>
              </w:rPr>
            </w:pPr>
            <w:ins w:id="1092" w:author="Comparison" w:date="2016-03-11T22:42:00Z">
              <w:r w:rsidRPr="003718F7">
                <w:rPr>
                  <w:rFonts w:ascii="Consolas" w:hAnsi="Consolas" w:cs="Consolas"/>
                  <w:lang w:val="en-US"/>
                </w:rPr>
                <w:t>1</w:t>
              </w:r>
              <w:r w:rsidRPr="00436AD4">
                <w:rPr>
                  <w:rFonts w:ascii="Consolas" w:hAnsi="Consolas" w:cs="Consolas"/>
                  <w:lang w:val="en-US"/>
                </w:rPr>
                <w:t>11010101011010011</w:t>
              </w:r>
              <w:r w:rsidRPr="003718F7">
                <w:rPr>
                  <w:rFonts w:ascii="Consolas" w:hAnsi="Consolas" w:cs="Consolas"/>
                  <w:highlight w:val="yellow"/>
                  <w:lang w:val="en-US"/>
                </w:rPr>
                <w:t>0</w:t>
              </w:r>
              <w:r w:rsidRPr="00436AD4">
                <w:rPr>
                  <w:rFonts w:ascii="Consolas" w:hAnsi="Consolas" w:cs="Consolas"/>
                  <w:lang w:val="en-US"/>
                </w:rPr>
                <w:t xml:space="preserve"> </w:t>
              </w:r>
              <w:r w:rsidRPr="00436AD4">
                <w:rPr>
                  <w:rFonts w:ascii="Consolas" w:hAnsi="Consolas" w:cs="Consolas"/>
                  <w:lang w:val="en-US"/>
                </w:rPr>
                <w:sym w:font="Wingdings" w:char="F0E0"/>
              </w:r>
              <w:r w:rsidRPr="00436AD4">
                <w:rPr>
                  <w:rFonts w:ascii="Consolas" w:hAnsi="Consolas" w:cs="Consolas"/>
                  <w:lang w:val="en-US"/>
                </w:rPr>
                <w:t xml:space="preserve"> </w:t>
              </w:r>
            </w:ins>
          </w:p>
          <w:p w14:paraId="5E8EC068" w14:textId="77777777" w:rsidR="003718F7" w:rsidRDefault="003718F7" w:rsidP="0005310A">
            <w:pPr>
              <w:spacing w:after="0"/>
              <w:rPr>
                <w:ins w:id="1093" w:author="Comparison" w:date="2016-03-11T22:42:00Z"/>
                <w:rFonts w:ascii="Consolas" w:hAnsi="Consolas" w:cs="Consolas"/>
                <w:lang w:val="en-US"/>
              </w:rPr>
            </w:pPr>
            <w:ins w:id="1094" w:author="Comparison" w:date="2016-03-11T22:42:00Z">
              <w:r>
                <w:rPr>
                  <w:rFonts w:ascii="Consolas" w:hAnsi="Consolas" w:cs="Consolas"/>
                  <w:lang w:val="en-US"/>
                </w:rPr>
                <w:t>1111010101011010010</w:t>
              </w:r>
              <w:r w:rsidRPr="00436AD4">
                <w:rPr>
                  <w:rFonts w:ascii="Consolas" w:hAnsi="Consolas" w:cs="Consolas"/>
                  <w:lang w:val="en-US"/>
                </w:rPr>
                <w:t xml:space="preserve"> </w:t>
              </w:r>
              <w:r w:rsidRPr="00436AD4">
                <w:rPr>
                  <w:rFonts w:ascii="Consolas" w:hAnsi="Consolas" w:cs="Consolas"/>
                  <w:lang w:val="en-US"/>
                </w:rPr>
                <w:sym w:font="Wingdings" w:char="F0E0"/>
              </w:r>
              <w:r w:rsidRPr="00436AD4">
                <w:rPr>
                  <w:rFonts w:ascii="Consolas" w:hAnsi="Consolas" w:cs="Consolas"/>
                  <w:lang w:val="en-US"/>
                </w:rPr>
                <w:t xml:space="preserve"> </w:t>
              </w:r>
            </w:ins>
          </w:p>
          <w:p w14:paraId="25783C6F" w14:textId="77777777" w:rsidR="003718F7" w:rsidRPr="00436AD4" w:rsidRDefault="003718F7" w:rsidP="003718F7">
            <w:pPr>
              <w:spacing w:after="0"/>
              <w:rPr>
                <w:ins w:id="1095" w:author="Comparison" w:date="2016-03-11T22:42:00Z"/>
                <w:rFonts w:ascii="Consolas" w:hAnsi="Consolas" w:cs="Consolas"/>
                <w:lang w:val="en-US"/>
              </w:rPr>
            </w:pPr>
            <w:ins w:id="1096" w:author="Comparison" w:date="2016-03-11T22:42:00Z">
              <w:r w:rsidRPr="00436AD4">
                <w:rPr>
                  <w:rFonts w:ascii="Consolas" w:hAnsi="Consolas" w:cs="Consolas"/>
                  <w:lang w:val="en-US"/>
                </w:rPr>
                <w:t>1</w:t>
              </w:r>
              <w:r>
                <w:rPr>
                  <w:rFonts w:ascii="Consolas" w:hAnsi="Consolas" w:cs="Consolas"/>
                  <w:lang w:val="en-US"/>
                </w:rPr>
                <w:t>111101010101101000</w:t>
              </w:r>
              <w:r w:rsidRPr="00436AD4">
                <w:rPr>
                  <w:rFonts w:ascii="Consolas" w:hAnsi="Consolas" w:cs="Consolas"/>
                  <w:lang w:val="en-US"/>
                </w:rPr>
                <w:t xml:space="preserve"> = </w:t>
              </w:r>
              <w:r>
                <w:rPr>
                  <w:rFonts w:ascii="Consolas" w:hAnsi="Consolas" w:cs="Consolas"/>
                  <w:lang w:val="en-US"/>
                </w:rPr>
                <w:t>513384</w:t>
              </w:r>
              <w:r w:rsidRPr="003718F7">
                <w:rPr>
                  <w:rFonts w:ascii="Consolas" w:hAnsi="Consolas" w:cs="Consolas"/>
                  <w:lang w:val="en-US"/>
                </w:rPr>
                <w:t>(10)</w:t>
              </w:r>
            </w:ins>
          </w:p>
        </w:tc>
      </w:tr>
    </w:tbl>
    <w:p w14:paraId="48040F04" w14:textId="77777777" w:rsidR="00207F31" w:rsidRPr="00B73536" w:rsidRDefault="00207F31" w:rsidP="00207F31">
      <w:pPr>
        <w:rPr>
          <w:ins w:id="1097" w:author="Comparison" w:date="2016-03-11T22:42:00Z"/>
          <w:lang w:val="en-US"/>
        </w:rPr>
      </w:pPr>
    </w:p>
    <w:p w14:paraId="47A0BE79" w14:textId="77777777" w:rsidR="004F5640" w:rsidRPr="00C93AA6" w:rsidRDefault="004F5640">
      <w:pPr>
        <w:rPr>
          <w:lang w:val="en-US"/>
          <w:rPrChange w:id="1098" w:author="Comparison" w:date="2016-03-11T22:42:00Z">
            <w:rPr/>
          </w:rPrChange>
        </w:rPr>
      </w:pPr>
    </w:p>
    <w:sectPr w:rsidR="004F5640" w:rsidRPr="00C93AA6" w:rsidSect="00564029">
      <w:headerReference w:type="default" r:id="rId11"/>
      <w:footerReference w:type="default" r:id="rId12"/>
      <w:pgSz w:w="11909" w:h="16834" w:code="9"/>
      <w:pgMar w:top="567" w:right="737" w:bottom="1077" w:left="737" w:header="567" w:footer="1020" w:gutter="0"/>
      <w:cols w:space="720"/>
      <w:docGrid w:linePitch="360"/>
      <w:sectPrChange w:id="1125" w:author="Comparison" w:date="2016-03-11T22:42:00Z">
        <w:sectPr w:rsidR="004F5640" w:rsidRPr="00C93AA6" w:rsidSect="00564029">
          <w:pgSz w:w="11906" w:h="16838" w:code="0"/>
          <w:pgMar w:top="1417" w:right="1417" w:bottom="1417" w:left="1417" w:header="708" w:footer="708" w:gutter="0"/>
          <w:cols w:space="708"/>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A482FF" w14:textId="77777777" w:rsidR="00310E35" w:rsidRDefault="00310E35" w:rsidP="008B6AF0">
      <w:pPr>
        <w:spacing w:after="0" w:line="240" w:lineRule="auto"/>
      </w:pPr>
      <w:r>
        <w:separator/>
      </w:r>
    </w:p>
  </w:endnote>
  <w:endnote w:type="continuationSeparator" w:id="0">
    <w:p w14:paraId="0AA8E213" w14:textId="77777777" w:rsidR="00310E35" w:rsidRDefault="00310E35" w:rsidP="008B6AF0">
      <w:pPr>
        <w:spacing w:after="0" w:line="240" w:lineRule="auto"/>
      </w:pPr>
      <w:r>
        <w:continuationSeparator/>
      </w:r>
    </w:p>
  </w:endnote>
  <w:endnote w:type="continuationNotice" w:id="1">
    <w:p w14:paraId="6A362652" w14:textId="77777777" w:rsidR="00310E35" w:rsidRDefault="00310E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31771" w14:textId="38210C4F" w:rsidR="008B6AF0" w:rsidRDefault="00DC218F">
    <w:pPr>
      <w:pStyle w:val="Footer"/>
    </w:pPr>
    <w:ins w:id="1100" w:author="Comparison" w:date="2016-03-11T22:42:00Z">
      <w:r>
        <w:rPr>
          <w:noProof/>
          <w:lang w:eastAsia="bg-BG"/>
        </w:rPr>
        <mc:AlternateContent>
          <mc:Choice Requires="wps">
            <w:drawing>
              <wp:anchor distT="0" distB="0" distL="114300" distR="114300" simplePos="0" relativeHeight="251660288" behindDoc="0" locked="0" layoutInCell="1" allowOverlap="1" wp14:anchorId="66E2027F" wp14:editId="0786AD23">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12AD4B" w14:textId="77777777" w:rsidR="00DC218F" w:rsidRDefault="00DC218F" w:rsidP="00AC77AD">
                            <w:pPr>
                              <w:spacing w:after="0" w:line="240" w:lineRule="auto"/>
                              <w:rPr>
                                <w:ins w:id="1101" w:author="Comparison" w:date="2016-03-11T22:42:00Z"/>
                              </w:rPr>
                            </w:pPr>
                            <w:ins w:id="1102" w:author="Comparison" w:date="2016-03-11T22:42:00Z">
                              <w:r>
                                <w:rPr>
                                  <w:sz w:val="19"/>
                                  <w:szCs w:val="19"/>
                                  <w:lang w:val="en-US"/>
                                </w:rPr>
                                <w:t>Follow us:</w:t>
                              </w:r>
                            </w:ins>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E2027F"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14:paraId="5912AD4B" w14:textId="77777777" w:rsidR="00DC218F" w:rsidRDefault="00DC218F" w:rsidP="00AC77AD">
                      <w:pPr>
                        <w:spacing w:after="0" w:line="240" w:lineRule="auto"/>
                        <w:rPr>
                          <w:ins w:id="1103" w:author="Comparison" w:date="2016-03-11T22:42:00Z"/>
                        </w:rPr>
                      </w:pPr>
                      <w:ins w:id="1104" w:author="Comparison" w:date="2016-03-11T22:42:00Z">
                        <w:r>
                          <w:rPr>
                            <w:sz w:val="19"/>
                            <w:szCs w:val="19"/>
                            <w:lang w:val="en-US"/>
                          </w:rPr>
                          <w:t>Follow us:</w:t>
                        </w:r>
                      </w:ins>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14:anchorId="54ACD9E0" wp14:editId="062F4F21">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A62440" w14:textId="77777777" w:rsidR="00DC218F" w:rsidRPr="008C2B83" w:rsidRDefault="00DC218F" w:rsidP="008C2B83">
                            <w:pPr>
                              <w:spacing w:after="0" w:line="240" w:lineRule="auto"/>
                              <w:jc w:val="right"/>
                              <w:rPr>
                                <w:ins w:id="1105" w:author="Comparison" w:date="2016-03-11T22:42:00Z"/>
                                <w:sz w:val="18"/>
                                <w:szCs w:val="18"/>
                              </w:rPr>
                            </w:pPr>
                            <w:ins w:id="1106" w:author="Comparison" w:date="2016-03-11T22:42:00Z">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ins>
                            <w:r w:rsidR="008B6AF0">
                              <w:rPr>
                                <w:noProof/>
                                <w:sz w:val="18"/>
                                <w:szCs w:val="18"/>
                                <w:lang w:val="en-US"/>
                              </w:rPr>
                              <w:t>1</w:t>
                            </w:r>
                            <w:ins w:id="1107" w:author="Comparison" w:date="2016-03-11T22:42:00Z">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ins>
                            <w:r w:rsidR="008B6AF0">
                              <w:rPr>
                                <w:noProof/>
                                <w:sz w:val="18"/>
                                <w:szCs w:val="18"/>
                                <w:lang w:val="en-US"/>
                              </w:rPr>
                              <w:t>1</w:t>
                            </w:r>
                            <w:ins w:id="1108" w:author="Comparison" w:date="2016-03-11T22:42:00Z">
                              <w:r w:rsidRPr="008C2B83">
                                <w:rPr>
                                  <w:sz w:val="18"/>
                                  <w:szCs w:val="18"/>
                                  <w:lang w:val="en-US"/>
                                </w:rPr>
                                <w:fldChar w:fldCharType="end"/>
                              </w:r>
                            </w:ins>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CD9E0"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51A62440" w14:textId="77777777" w:rsidR="00DC218F" w:rsidRPr="008C2B83" w:rsidRDefault="00DC218F" w:rsidP="008C2B83">
                      <w:pPr>
                        <w:spacing w:after="0" w:line="240" w:lineRule="auto"/>
                        <w:jc w:val="right"/>
                        <w:rPr>
                          <w:ins w:id="1109" w:author="Comparison" w:date="2016-03-11T22:42:00Z"/>
                          <w:sz w:val="18"/>
                          <w:szCs w:val="18"/>
                        </w:rPr>
                      </w:pPr>
                      <w:ins w:id="1110" w:author="Comparison" w:date="2016-03-11T22:42:00Z">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ins>
                      <w:r w:rsidR="008B6AF0">
                        <w:rPr>
                          <w:noProof/>
                          <w:sz w:val="18"/>
                          <w:szCs w:val="18"/>
                          <w:lang w:val="en-US"/>
                        </w:rPr>
                        <w:t>1</w:t>
                      </w:r>
                      <w:ins w:id="1111" w:author="Comparison" w:date="2016-03-11T22:42:00Z">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ins>
                      <w:r w:rsidR="008B6AF0">
                        <w:rPr>
                          <w:noProof/>
                          <w:sz w:val="18"/>
                          <w:szCs w:val="18"/>
                          <w:lang w:val="en-US"/>
                        </w:rPr>
                        <w:t>1</w:t>
                      </w:r>
                      <w:ins w:id="1112" w:author="Comparison" w:date="2016-03-11T22:42:00Z">
                        <w:r w:rsidRPr="008C2B83">
                          <w:rPr>
                            <w:sz w:val="18"/>
                            <w:szCs w:val="18"/>
                            <w:lang w:val="en-US"/>
                          </w:rPr>
                          <w:fldChar w:fldCharType="end"/>
                        </w:r>
                      </w:ins>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14:anchorId="5FFB55EA" wp14:editId="481BE34D">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71D73DC" w14:textId="77777777" w:rsidR="00DC218F" w:rsidRDefault="00DC218F" w:rsidP="00E24C6A">
                            <w:pPr>
                              <w:spacing w:before="40" w:after="50" w:line="240" w:lineRule="auto"/>
                              <w:rPr>
                                <w:ins w:id="1113" w:author="Comparison" w:date="2016-03-11T22:42:00Z"/>
                                <w:sz w:val="19"/>
                                <w:szCs w:val="19"/>
                                <w:lang w:val="en-US"/>
                              </w:rPr>
                            </w:pPr>
                            <w:ins w:id="1114" w:author="Comparison" w:date="2016-03-11T22:42:00Z">
                              <w:r>
                                <w:rPr>
                                  <w:sz w:val="19"/>
                                  <w:szCs w:val="19"/>
                                  <w:lang w:val="en-US"/>
                                </w:rPr>
                                <w:t>© Software University Foundation (</w:t>
                              </w:r>
                              <w:r w:rsidR="00310E35">
                                <w:fldChar w:fldCharType="begin"/>
                              </w:r>
                              <w:r w:rsidR="00310E35">
                                <w:instrText xml:space="preserve"> HYPERLINK "http://softuni.org/" </w:instrText>
                              </w:r>
                              <w:r w:rsidR="00310E35">
                                <w:fldChar w:fldCharType="separate"/>
                              </w:r>
                              <w:r>
                                <w:rPr>
                                  <w:rStyle w:val="Hyperlink"/>
                                  <w:sz w:val="19"/>
                                  <w:szCs w:val="19"/>
                                  <w:lang w:val="en-US"/>
                                </w:rPr>
                                <w:t>softuni.org</w:t>
                              </w:r>
                              <w:r w:rsidR="00310E35">
                                <w:rPr>
                                  <w:rStyle w:val="Hyperlink"/>
                                  <w:sz w:val="19"/>
                                  <w:szCs w:val="19"/>
                                  <w:lang w:val="en-US"/>
                                </w:rPr>
                                <w:fldChar w:fldCharType="end"/>
                              </w:r>
                              <w:r>
                                <w:rPr>
                                  <w:sz w:val="19"/>
                                  <w:szCs w:val="19"/>
                                  <w:lang w:val="en-US"/>
                                </w:rPr>
                                <w:t xml:space="preserve">). This work </w:t>
                              </w:r>
                              <w:r>
                                <w:rPr>
                                  <w:noProof/>
                                  <w:sz w:val="19"/>
                                  <w:szCs w:val="19"/>
                                  <w:lang w:val="en-US"/>
                                </w:rPr>
                                <w:t>is licensed</w:t>
                              </w:r>
                              <w:r>
                                <w:rPr>
                                  <w:sz w:val="19"/>
                                  <w:szCs w:val="19"/>
                                  <w:lang w:val="en-US"/>
                                </w:rPr>
                                <w:t xml:space="preserve"> under the </w:t>
                              </w:r>
                              <w:r w:rsidR="00310E35">
                                <w:fldChar w:fldCharType="begin"/>
                              </w:r>
                              <w:r w:rsidR="00310E35">
                                <w:instrText xml:space="preserve"> HYPERLINK "http://creativecommons.org/licenses/by-nc-sa/4.0/" </w:instrText>
                              </w:r>
                              <w:r w:rsidR="00310E35">
                                <w:fldChar w:fldCharType="separate"/>
                              </w:r>
                              <w:r>
                                <w:rPr>
                                  <w:rStyle w:val="Hyperlink"/>
                                  <w:sz w:val="19"/>
                                  <w:szCs w:val="19"/>
                                  <w:lang w:val="en-US"/>
                                </w:rPr>
                                <w:t>CC-BY-NC-SA</w:t>
                              </w:r>
                              <w:r w:rsidR="00310E35">
                                <w:rPr>
                                  <w:rStyle w:val="Hyperlink"/>
                                  <w:sz w:val="19"/>
                                  <w:szCs w:val="19"/>
                                  <w:lang w:val="en-US"/>
                                </w:rPr>
                                <w:fldChar w:fldCharType="end"/>
                              </w:r>
                              <w:r>
                                <w:rPr>
                                  <w:sz w:val="19"/>
                                  <w:szCs w:val="19"/>
                                  <w:lang w:val="en-US"/>
                                </w:rPr>
                                <w:t xml:space="preserve"> license.</w:t>
                              </w:r>
                            </w:ins>
                          </w:p>
                          <w:p w14:paraId="6FF2C005" w14:textId="77777777" w:rsidR="00DC218F" w:rsidRDefault="00DC218F" w:rsidP="00AC77AD">
                            <w:pPr>
                              <w:spacing w:after="0" w:line="240" w:lineRule="auto"/>
                              <w:ind w:left="567" w:firstLine="340"/>
                              <w:rPr>
                                <w:ins w:id="1115" w:author="Comparison" w:date="2016-03-11T22:42:00Z"/>
                                <w:sz w:val="19"/>
                                <w:szCs w:val="19"/>
                                <w:lang w:val="en-US"/>
                              </w:rPr>
                            </w:pPr>
                            <w:ins w:id="1116" w:author="Comparison" w:date="2016-03-11T22:42:00Z">
                              <w:r>
                                <w:rPr>
                                  <w:noProof/>
                                  <w:sz w:val="20"/>
                                  <w:szCs w:val="20"/>
                                  <w:lang w:eastAsia="bg-BG"/>
                                </w:rPr>
                                <w:drawing>
                                  <wp:inline distT="0" distB="0" distL="0" distR="0" wp14:anchorId="56B433D6" wp14:editId="5A357966">
                                    <wp:extent cx="200025" cy="200025"/>
                                    <wp:effectExtent l="0" t="0" r="9525" b="9525"/>
                                    <wp:docPr id="72" name="Picture 72" title="Software University">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1"/>
                                            </pic:cNvPr>
                                            <pic:cNvPicPr/>
                                          </pic:nvPicPr>
                                          <pic:blipFill>
                                            <a:blip r:embed="rId2"/>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07F2408" wp14:editId="389628EA">
                                    <wp:extent cx="200025" cy="200025"/>
                                    <wp:effectExtent l="0" t="0" r="9525" b="9525"/>
                                    <wp:docPr id="73" name="Picture 73"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3AC62F6" wp14:editId="375D5BEC">
                                    <wp:extent cx="200025" cy="200025"/>
                                    <wp:effectExtent l="0" t="0" r="9525" b="9525"/>
                                    <wp:docPr id="74" name="Picture 74" title="Software University @ Facebook">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39C3D96" wp14:editId="6BF35697">
                                    <wp:extent cx="200025" cy="200025"/>
                                    <wp:effectExtent l="0" t="0" r="9525" b="9525"/>
                                    <wp:docPr id="75" name="Picture 75" title="Software University @ Twitter">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14DDA69" wp14:editId="52C0DC37">
                                    <wp:extent cx="200025" cy="200025"/>
                                    <wp:effectExtent l="0" t="0" r="9525" b="9525"/>
                                    <wp:docPr id="76" name="Picture 76" title="Software University @ YouTube">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BCCFD60" wp14:editId="12212C16">
                                    <wp:extent cx="200025" cy="200025"/>
                                    <wp:effectExtent l="0" t="0" r="9525" b="9525"/>
                                    <wp:docPr id="77" name="Picture 77" title="Software University @ Googl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DA50429" wp14:editId="5E9D6D43">
                                    <wp:extent cx="200025" cy="200025"/>
                                    <wp:effectExtent l="0" t="0" r="9525" b="9525"/>
                                    <wp:docPr id="78" name="Picture 78" title="Software University @ LinkedIn">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8759169" wp14:editId="31583C77">
                                    <wp:extent cx="200025" cy="200025"/>
                                    <wp:effectExtent l="0" t="0" r="9525" b="9525"/>
                                    <wp:docPr id="79" name="Picture 79" title="Software University @ SlideShar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1147A79" wp14:editId="29AB343F">
                                    <wp:extent cx="200025" cy="200025"/>
                                    <wp:effectExtent l="0" t="0" r="9525" b="9525"/>
                                    <wp:docPr id="80" name="Picture 80" title="Software University @ GitHub">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80028E2" wp14:editId="292D3155">
                                    <wp:extent cx="200025" cy="200025"/>
                                    <wp:effectExtent l="0" t="0" r="9525" b="9525"/>
                                    <wp:docPr id="81" name="Picture 81" title="Software University: Email Us">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19"/>
                                            </pic:cNvPr>
                                            <pic:cNvPicPr/>
                                          </pic:nvPicPr>
                                          <pic:blipFill>
                                            <a:blip r:embed="rId20"/>
                                            <a:stretch>
                                              <a:fillRect/>
                                            </a:stretch>
                                          </pic:blipFill>
                                          <pic:spPr>
                                            <a:xfrm>
                                              <a:off x="0" y="0"/>
                                              <a:ext cx="197485" cy="197485"/>
                                            </a:xfrm>
                                            <a:prstGeom prst="rect">
                                              <a:avLst/>
                                            </a:prstGeom>
                                          </pic:spPr>
                                        </pic:pic>
                                      </a:graphicData>
                                    </a:graphic>
                                  </wp:inline>
                                </w:drawing>
                              </w:r>
                            </w:ins>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B55EA"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14:paraId="671D73DC" w14:textId="77777777" w:rsidR="00DC218F" w:rsidRDefault="00DC218F" w:rsidP="00E24C6A">
                      <w:pPr>
                        <w:spacing w:before="40" w:after="50" w:line="240" w:lineRule="auto"/>
                        <w:rPr>
                          <w:ins w:id="1117" w:author="Comparison" w:date="2016-03-11T22:42:00Z"/>
                          <w:sz w:val="19"/>
                          <w:szCs w:val="19"/>
                          <w:lang w:val="en-US"/>
                        </w:rPr>
                      </w:pPr>
                      <w:ins w:id="1118" w:author="Comparison" w:date="2016-03-11T22:42:00Z">
                        <w:r>
                          <w:rPr>
                            <w:sz w:val="19"/>
                            <w:szCs w:val="19"/>
                            <w:lang w:val="en-US"/>
                          </w:rPr>
                          <w:t>© Software University Foundation (</w:t>
                        </w:r>
                        <w:r w:rsidR="00310E35">
                          <w:fldChar w:fldCharType="begin"/>
                        </w:r>
                        <w:r w:rsidR="00310E35">
                          <w:instrText xml:space="preserve"> HYPERLINK "http://softuni.org/" </w:instrText>
                        </w:r>
                        <w:r w:rsidR="00310E35">
                          <w:fldChar w:fldCharType="separate"/>
                        </w:r>
                        <w:r>
                          <w:rPr>
                            <w:rStyle w:val="Hyperlink"/>
                            <w:sz w:val="19"/>
                            <w:szCs w:val="19"/>
                            <w:lang w:val="en-US"/>
                          </w:rPr>
                          <w:t>softuni.org</w:t>
                        </w:r>
                        <w:r w:rsidR="00310E35">
                          <w:rPr>
                            <w:rStyle w:val="Hyperlink"/>
                            <w:sz w:val="19"/>
                            <w:szCs w:val="19"/>
                            <w:lang w:val="en-US"/>
                          </w:rPr>
                          <w:fldChar w:fldCharType="end"/>
                        </w:r>
                        <w:r>
                          <w:rPr>
                            <w:sz w:val="19"/>
                            <w:szCs w:val="19"/>
                            <w:lang w:val="en-US"/>
                          </w:rPr>
                          <w:t xml:space="preserve">). This work </w:t>
                        </w:r>
                        <w:r>
                          <w:rPr>
                            <w:noProof/>
                            <w:sz w:val="19"/>
                            <w:szCs w:val="19"/>
                            <w:lang w:val="en-US"/>
                          </w:rPr>
                          <w:t>is licensed</w:t>
                        </w:r>
                        <w:r>
                          <w:rPr>
                            <w:sz w:val="19"/>
                            <w:szCs w:val="19"/>
                            <w:lang w:val="en-US"/>
                          </w:rPr>
                          <w:t xml:space="preserve"> under the </w:t>
                        </w:r>
                        <w:r w:rsidR="00310E35">
                          <w:fldChar w:fldCharType="begin"/>
                        </w:r>
                        <w:r w:rsidR="00310E35">
                          <w:instrText xml:space="preserve"> HYPERLINK "http://creativecommons.org/licenses/by-nc-sa/4.0/" </w:instrText>
                        </w:r>
                        <w:r w:rsidR="00310E35">
                          <w:fldChar w:fldCharType="separate"/>
                        </w:r>
                        <w:r>
                          <w:rPr>
                            <w:rStyle w:val="Hyperlink"/>
                            <w:sz w:val="19"/>
                            <w:szCs w:val="19"/>
                            <w:lang w:val="en-US"/>
                          </w:rPr>
                          <w:t>CC-BY-NC-SA</w:t>
                        </w:r>
                        <w:r w:rsidR="00310E35">
                          <w:rPr>
                            <w:rStyle w:val="Hyperlink"/>
                            <w:sz w:val="19"/>
                            <w:szCs w:val="19"/>
                            <w:lang w:val="en-US"/>
                          </w:rPr>
                          <w:fldChar w:fldCharType="end"/>
                        </w:r>
                        <w:r>
                          <w:rPr>
                            <w:sz w:val="19"/>
                            <w:szCs w:val="19"/>
                            <w:lang w:val="en-US"/>
                          </w:rPr>
                          <w:t xml:space="preserve"> license.</w:t>
                        </w:r>
                      </w:ins>
                    </w:p>
                    <w:p w14:paraId="6FF2C005" w14:textId="77777777" w:rsidR="00DC218F" w:rsidRDefault="00DC218F" w:rsidP="00AC77AD">
                      <w:pPr>
                        <w:spacing w:after="0" w:line="240" w:lineRule="auto"/>
                        <w:ind w:left="567" w:firstLine="340"/>
                        <w:rPr>
                          <w:ins w:id="1119" w:author="Comparison" w:date="2016-03-11T22:42:00Z"/>
                          <w:sz w:val="19"/>
                          <w:szCs w:val="19"/>
                          <w:lang w:val="en-US"/>
                        </w:rPr>
                      </w:pPr>
                      <w:ins w:id="1120" w:author="Comparison" w:date="2016-03-11T22:42:00Z">
                        <w:r>
                          <w:rPr>
                            <w:noProof/>
                            <w:sz w:val="20"/>
                            <w:szCs w:val="20"/>
                            <w:lang w:eastAsia="bg-BG"/>
                          </w:rPr>
                          <w:drawing>
                            <wp:inline distT="0" distB="0" distL="0" distR="0" wp14:anchorId="56B433D6" wp14:editId="5A357966">
                              <wp:extent cx="200025" cy="200025"/>
                              <wp:effectExtent l="0" t="0" r="9525" b="9525"/>
                              <wp:docPr id="72" name="Picture 72" title="Software University">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1"/>
                                      </pic:cNvPr>
                                      <pic:cNvPicPr/>
                                    </pic:nvPicPr>
                                    <pic:blipFill>
                                      <a:blip r:embed="rId2"/>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07F2408" wp14:editId="389628EA">
                              <wp:extent cx="200025" cy="200025"/>
                              <wp:effectExtent l="0" t="0" r="9525" b="9525"/>
                              <wp:docPr id="73" name="Picture 73"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3AC62F6" wp14:editId="375D5BEC">
                              <wp:extent cx="200025" cy="200025"/>
                              <wp:effectExtent l="0" t="0" r="9525" b="9525"/>
                              <wp:docPr id="74" name="Picture 74" title="Software University @ Facebook">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39C3D96" wp14:editId="6BF35697">
                              <wp:extent cx="200025" cy="200025"/>
                              <wp:effectExtent l="0" t="0" r="9525" b="9525"/>
                              <wp:docPr id="75" name="Picture 75" title="Software University @ Twitter">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14DDA69" wp14:editId="52C0DC37">
                              <wp:extent cx="200025" cy="200025"/>
                              <wp:effectExtent l="0" t="0" r="9525" b="9525"/>
                              <wp:docPr id="76" name="Picture 76" title="Software University @ YouTube">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BCCFD60" wp14:editId="12212C16">
                              <wp:extent cx="200025" cy="200025"/>
                              <wp:effectExtent l="0" t="0" r="9525" b="9525"/>
                              <wp:docPr id="77" name="Picture 77" title="Software University @ Googl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DA50429" wp14:editId="5E9D6D43">
                              <wp:extent cx="200025" cy="200025"/>
                              <wp:effectExtent l="0" t="0" r="9525" b="9525"/>
                              <wp:docPr id="78" name="Picture 78" title="Software University @ LinkedIn">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8759169" wp14:editId="31583C77">
                              <wp:extent cx="200025" cy="200025"/>
                              <wp:effectExtent l="0" t="0" r="9525" b="9525"/>
                              <wp:docPr id="79" name="Picture 79" title="Software University @ SlideShar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1147A79" wp14:editId="29AB343F">
                              <wp:extent cx="200025" cy="200025"/>
                              <wp:effectExtent l="0" t="0" r="9525" b="9525"/>
                              <wp:docPr id="80" name="Picture 80" title="Software University @ GitHub">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80028E2" wp14:editId="292D3155">
                              <wp:extent cx="200025" cy="200025"/>
                              <wp:effectExtent l="0" t="0" r="9525" b="9525"/>
                              <wp:docPr id="81" name="Picture 81" title="Software University: Email Us">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19"/>
                                      </pic:cNvPr>
                                      <pic:cNvPicPr/>
                                    </pic:nvPicPr>
                                    <pic:blipFill>
                                      <a:blip r:embed="rId20"/>
                                      <a:stretch>
                                        <a:fillRect/>
                                      </a:stretch>
                                    </pic:blipFill>
                                    <pic:spPr>
                                      <a:xfrm>
                                        <a:off x="0" y="0"/>
                                        <a:ext cx="197485" cy="197485"/>
                                      </a:xfrm>
                                      <a:prstGeom prst="rect">
                                        <a:avLst/>
                                      </a:prstGeom>
                                    </pic:spPr>
                                  </pic:pic>
                                </a:graphicData>
                              </a:graphic>
                            </wp:inline>
                          </w:drawing>
                        </w:r>
                      </w:ins>
                    </w:p>
                  </w:txbxContent>
                </v:textbox>
                <w10:wrap type="square"/>
              </v:shape>
            </w:pict>
          </mc:Fallback>
        </mc:AlternateContent>
      </w:r>
      <w:r>
        <w:rPr>
          <w:noProof/>
          <w:lang w:eastAsia="bg-BG"/>
        </w:rPr>
        <mc:AlternateContent>
          <mc:Choice Requires="wps">
            <w:drawing>
              <wp:anchor distT="0" distB="0" distL="114300" distR="114300" simplePos="0" relativeHeight="251662336" behindDoc="0" locked="0" layoutInCell="1" allowOverlap="1" wp14:anchorId="70EBCD06" wp14:editId="21254708">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0E221C"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eastAsia="bg-BG"/>
        </w:rPr>
        <mc:AlternateContent>
          <mc:Choice Requires="wps">
            <w:drawing>
              <wp:anchor distT="45720" distB="45720" distL="114300" distR="114300" simplePos="0" relativeHeight="251661312" behindDoc="0" locked="0" layoutInCell="1" allowOverlap="1" wp14:anchorId="2E22CE75" wp14:editId="08571C19">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45CA4B71" w14:textId="77777777" w:rsidR="00DC218F" w:rsidRDefault="00DC218F" w:rsidP="00AC77AD">
                            <w:pPr>
                              <w:spacing w:after="0" w:line="240" w:lineRule="auto"/>
                              <w:rPr>
                                <w:ins w:id="1121" w:author="Comparison" w:date="2016-03-11T22:42:00Z"/>
                              </w:rPr>
                            </w:pPr>
                            <w:ins w:id="1122" w:author="Comparison" w:date="2016-03-11T22:42:00Z">
                              <w:r>
                                <w:rPr>
                                  <w:noProof/>
                                  <w:sz w:val="20"/>
                                  <w:szCs w:val="20"/>
                                  <w:lang w:eastAsia="bg-BG"/>
                                </w:rPr>
                                <w:drawing>
                                  <wp:inline distT="0" distB="0" distL="0" distR="0" wp14:anchorId="7A85ABC4" wp14:editId="751B6C92">
                                    <wp:extent cx="1360800" cy="439200"/>
                                    <wp:effectExtent l="0" t="0" r="0" b="0"/>
                                    <wp:docPr id="71" name="Picture 71" title="Software University Foundation - logo">
                                      <a:hlinkClick xmlns:a="http://schemas.openxmlformats.org/drawingml/2006/main" r:id="rId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1"/>
                                            </pic:cNvPr>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ins>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2CE75"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14:paraId="45CA4B71" w14:textId="77777777" w:rsidR="00DC218F" w:rsidRDefault="00DC218F" w:rsidP="00AC77AD">
                      <w:pPr>
                        <w:spacing w:after="0" w:line="240" w:lineRule="auto"/>
                        <w:rPr>
                          <w:ins w:id="1123" w:author="Comparison" w:date="2016-03-11T22:42:00Z"/>
                        </w:rPr>
                      </w:pPr>
                      <w:ins w:id="1124" w:author="Comparison" w:date="2016-03-11T22:42:00Z">
                        <w:r>
                          <w:rPr>
                            <w:noProof/>
                            <w:sz w:val="20"/>
                            <w:szCs w:val="20"/>
                            <w:lang w:eastAsia="bg-BG"/>
                          </w:rPr>
                          <w:drawing>
                            <wp:inline distT="0" distB="0" distL="0" distR="0" wp14:anchorId="7A85ABC4" wp14:editId="751B6C92">
                              <wp:extent cx="1360800" cy="439200"/>
                              <wp:effectExtent l="0" t="0" r="0" b="0"/>
                              <wp:docPr id="71" name="Picture 71" title="Software University Foundation - logo">
                                <a:hlinkClick xmlns:a="http://schemas.openxmlformats.org/drawingml/2006/main" r:id="rId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1"/>
                                      </pic:cNvPr>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ins>
                    </w:p>
                  </w:txbxContent>
                </v:textbox>
                <w10:wrap type="square"/>
              </v:shape>
            </w:pict>
          </mc:Fallback>
        </mc:AlternateContent>
      </w:r>
    </w:in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265F52" w14:textId="77777777" w:rsidR="00310E35" w:rsidRDefault="00310E35" w:rsidP="008B6AF0">
      <w:pPr>
        <w:spacing w:after="0" w:line="240" w:lineRule="auto"/>
      </w:pPr>
      <w:r>
        <w:separator/>
      </w:r>
    </w:p>
  </w:footnote>
  <w:footnote w:type="continuationSeparator" w:id="0">
    <w:p w14:paraId="550FF36E" w14:textId="77777777" w:rsidR="00310E35" w:rsidRDefault="00310E35" w:rsidP="008B6AF0">
      <w:pPr>
        <w:spacing w:after="0" w:line="240" w:lineRule="auto"/>
      </w:pPr>
      <w:r>
        <w:continuationSeparator/>
      </w:r>
    </w:p>
  </w:footnote>
  <w:footnote w:type="continuationNotice" w:id="1">
    <w:p w14:paraId="2C559689" w14:textId="77777777" w:rsidR="00310E35" w:rsidRDefault="00310E3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5B281" w14:textId="77777777" w:rsidR="008B6AF0" w:rsidRDefault="008B6AF0" w:rsidP="00564D7B">
    <w:pPr>
      <w:pStyle w:val="Header"/>
      <w:ind w:hanging="1134"/>
      <w:pPrChange w:id="1099" w:author="Comparison" w:date="2016-03-11T22:42:00Z">
        <w:pPr>
          <w:pStyle w:val="Header"/>
        </w:pPr>
      </w:pPrChang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0F5438"/>
    <w:multiLevelType w:val="hybridMultilevel"/>
    <w:tmpl w:val="762ABC8C"/>
    <w:lvl w:ilvl="0" w:tplc="F1B8CDEE">
      <w:start w:val="12"/>
      <w:numFmt w:val="decimal"/>
      <w:lvlText w:val="%1."/>
      <w:lvlJc w:val="left"/>
      <w:pPr>
        <w:tabs>
          <w:tab w:val="num" w:pos="720"/>
        </w:tabs>
        <w:ind w:left="720" w:hanging="360"/>
      </w:pPr>
    </w:lvl>
    <w:lvl w:ilvl="1" w:tplc="E2C67DB6" w:tentative="1">
      <w:start w:val="1"/>
      <w:numFmt w:val="decimal"/>
      <w:lvlText w:val="%2."/>
      <w:lvlJc w:val="left"/>
      <w:pPr>
        <w:tabs>
          <w:tab w:val="num" w:pos="1440"/>
        </w:tabs>
        <w:ind w:left="1440" w:hanging="360"/>
      </w:pPr>
    </w:lvl>
    <w:lvl w:ilvl="2" w:tplc="0EA2E078" w:tentative="1">
      <w:start w:val="1"/>
      <w:numFmt w:val="decimal"/>
      <w:lvlText w:val="%3."/>
      <w:lvlJc w:val="left"/>
      <w:pPr>
        <w:tabs>
          <w:tab w:val="num" w:pos="2160"/>
        </w:tabs>
        <w:ind w:left="2160" w:hanging="360"/>
      </w:pPr>
    </w:lvl>
    <w:lvl w:ilvl="3" w:tplc="FAA07946" w:tentative="1">
      <w:start w:val="1"/>
      <w:numFmt w:val="decimal"/>
      <w:lvlText w:val="%4."/>
      <w:lvlJc w:val="left"/>
      <w:pPr>
        <w:tabs>
          <w:tab w:val="num" w:pos="2880"/>
        </w:tabs>
        <w:ind w:left="2880" w:hanging="360"/>
      </w:pPr>
    </w:lvl>
    <w:lvl w:ilvl="4" w:tplc="E91EDBEA" w:tentative="1">
      <w:start w:val="1"/>
      <w:numFmt w:val="decimal"/>
      <w:lvlText w:val="%5."/>
      <w:lvlJc w:val="left"/>
      <w:pPr>
        <w:tabs>
          <w:tab w:val="num" w:pos="3600"/>
        </w:tabs>
        <w:ind w:left="3600" w:hanging="360"/>
      </w:pPr>
    </w:lvl>
    <w:lvl w:ilvl="5" w:tplc="53B236C4" w:tentative="1">
      <w:start w:val="1"/>
      <w:numFmt w:val="decimal"/>
      <w:lvlText w:val="%6."/>
      <w:lvlJc w:val="left"/>
      <w:pPr>
        <w:tabs>
          <w:tab w:val="num" w:pos="4320"/>
        </w:tabs>
        <w:ind w:left="4320" w:hanging="360"/>
      </w:pPr>
    </w:lvl>
    <w:lvl w:ilvl="6" w:tplc="6B0291E8" w:tentative="1">
      <w:start w:val="1"/>
      <w:numFmt w:val="decimal"/>
      <w:lvlText w:val="%7."/>
      <w:lvlJc w:val="left"/>
      <w:pPr>
        <w:tabs>
          <w:tab w:val="num" w:pos="5040"/>
        </w:tabs>
        <w:ind w:left="5040" w:hanging="360"/>
      </w:pPr>
    </w:lvl>
    <w:lvl w:ilvl="7" w:tplc="E57EA432" w:tentative="1">
      <w:start w:val="1"/>
      <w:numFmt w:val="decimal"/>
      <w:lvlText w:val="%8."/>
      <w:lvlJc w:val="left"/>
      <w:pPr>
        <w:tabs>
          <w:tab w:val="num" w:pos="5760"/>
        </w:tabs>
        <w:ind w:left="5760" w:hanging="360"/>
      </w:pPr>
    </w:lvl>
    <w:lvl w:ilvl="8" w:tplc="A9C09B38" w:tentative="1">
      <w:start w:val="1"/>
      <w:numFmt w:val="decimal"/>
      <w:lvlText w:val="%9."/>
      <w:lvlJc w:val="left"/>
      <w:pPr>
        <w:tabs>
          <w:tab w:val="num" w:pos="6480"/>
        </w:tabs>
        <w:ind w:left="6480" w:hanging="360"/>
      </w:pPr>
    </w:lvl>
  </w:abstractNum>
  <w:abstractNum w:abstractNumId="3"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D4240"/>
    <w:multiLevelType w:val="hybridMultilevel"/>
    <w:tmpl w:val="C22E1574"/>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954FC4"/>
    <w:multiLevelType w:val="hybridMultilevel"/>
    <w:tmpl w:val="8C7A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513EA"/>
    <w:multiLevelType w:val="hybridMultilevel"/>
    <w:tmpl w:val="6BD66042"/>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B21A09"/>
    <w:multiLevelType w:val="hybridMultilevel"/>
    <w:tmpl w:val="2B56ED7C"/>
    <w:lvl w:ilvl="0" w:tplc="5E3EEB5E">
      <w:start w:val="1"/>
      <w:numFmt w:val="decimal"/>
      <w:pStyle w:val="Heading2"/>
      <w:lvlText w:val="Problem %1."/>
      <w:lvlJc w:val="left"/>
      <w:pPr>
        <w:ind w:left="2203"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C1E3AF6"/>
    <w:multiLevelType w:val="hybridMultilevel"/>
    <w:tmpl w:val="4B2AE3A6"/>
    <w:lvl w:ilvl="0" w:tplc="ED1ABBE2">
      <w:start w:val="13"/>
      <w:numFmt w:val="decimal"/>
      <w:lvlText w:val="%1."/>
      <w:lvlJc w:val="left"/>
      <w:pPr>
        <w:tabs>
          <w:tab w:val="num" w:pos="785"/>
        </w:tabs>
        <w:ind w:left="785" w:hanging="360"/>
      </w:pPr>
    </w:lvl>
    <w:lvl w:ilvl="1" w:tplc="7E1A15D6" w:tentative="1">
      <w:start w:val="1"/>
      <w:numFmt w:val="decimal"/>
      <w:lvlText w:val="%2."/>
      <w:lvlJc w:val="left"/>
      <w:pPr>
        <w:tabs>
          <w:tab w:val="num" w:pos="1505"/>
        </w:tabs>
        <w:ind w:left="1505" w:hanging="360"/>
      </w:pPr>
    </w:lvl>
    <w:lvl w:ilvl="2" w:tplc="135C2F00" w:tentative="1">
      <w:start w:val="1"/>
      <w:numFmt w:val="decimal"/>
      <w:lvlText w:val="%3."/>
      <w:lvlJc w:val="left"/>
      <w:pPr>
        <w:tabs>
          <w:tab w:val="num" w:pos="2225"/>
        </w:tabs>
        <w:ind w:left="2225" w:hanging="360"/>
      </w:pPr>
    </w:lvl>
    <w:lvl w:ilvl="3" w:tplc="785A7A14" w:tentative="1">
      <w:start w:val="1"/>
      <w:numFmt w:val="decimal"/>
      <w:lvlText w:val="%4."/>
      <w:lvlJc w:val="left"/>
      <w:pPr>
        <w:tabs>
          <w:tab w:val="num" w:pos="2945"/>
        </w:tabs>
        <w:ind w:left="2945" w:hanging="360"/>
      </w:pPr>
    </w:lvl>
    <w:lvl w:ilvl="4" w:tplc="D2824DB4" w:tentative="1">
      <w:start w:val="1"/>
      <w:numFmt w:val="decimal"/>
      <w:lvlText w:val="%5."/>
      <w:lvlJc w:val="left"/>
      <w:pPr>
        <w:tabs>
          <w:tab w:val="num" w:pos="3665"/>
        </w:tabs>
        <w:ind w:left="3665" w:hanging="360"/>
      </w:pPr>
    </w:lvl>
    <w:lvl w:ilvl="5" w:tplc="7FB26FBE" w:tentative="1">
      <w:start w:val="1"/>
      <w:numFmt w:val="decimal"/>
      <w:lvlText w:val="%6."/>
      <w:lvlJc w:val="left"/>
      <w:pPr>
        <w:tabs>
          <w:tab w:val="num" w:pos="4385"/>
        </w:tabs>
        <w:ind w:left="4385" w:hanging="360"/>
      </w:pPr>
    </w:lvl>
    <w:lvl w:ilvl="6" w:tplc="6EFC5C02" w:tentative="1">
      <w:start w:val="1"/>
      <w:numFmt w:val="decimal"/>
      <w:lvlText w:val="%7."/>
      <w:lvlJc w:val="left"/>
      <w:pPr>
        <w:tabs>
          <w:tab w:val="num" w:pos="5105"/>
        </w:tabs>
        <w:ind w:left="5105" w:hanging="360"/>
      </w:pPr>
    </w:lvl>
    <w:lvl w:ilvl="7" w:tplc="2130B514" w:tentative="1">
      <w:start w:val="1"/>
      <w:numFmt w:val="decimal"/>
      <w:lvlText w:val="%8."/>
      <w:lvlJc w:val="left"/>
      <w:pPr>
        <w:tabs>
          <w:tab w:val="num" w:pos="5825"/>
        </w:tabs>
        <w:ind w:left="5825" w:hanging="360"/>
      </w:pPr>
    </w:lvl>
    <w:lvl w:ilvl="8" w:tplc="58F656F8" w:tentative="1">
      <w:start w:val="1"/>
      <w:numFmt w:val="decimal"/>
      <w:lvlText w:val="%9."/>
      <w:lvlJc w:val="left"/>
      <w:pPr>
        <w:tabs>
          <w:tab w:val="num" w:pos="6545"/>
        </w:tabs>
        <w:ind w:left="6545" w:hanging="360"/>
      </w:pPr>
    </w:lvl>
  </w:abstractNum>
  <w:abstractNum w:abstractNumId="11" w15:restartNumberingAfterBreak="0">
    <w:nsid w:val="408C0425"/>
    <w:multiLevelType w:val="hybridMultilevel"/>
    <w:tmpl w:val="3A2AD5C4"/>
    <w:lvl w:ilvl="0" w:tplc="75942170">
      <w:start w:val="1"/>
      <w:numFmt w:val="decimal"/>
      <w:lvlText w:val="%1."/>
      <w:lvlJc w:val="left"/>
      <w:pPr>
        <w:tabs>
          <w:tab w:val="num" w:pos="720"/>
        </w:tabs>
        <w:ind w:left="720" w:hanging="360"/>
      </w:pPr>
    </w:lvl>
    <w:lvl w:ilvl="1" w:tplc="306E3814" w:tentative="1">
      <w:start w:val="1"/>
      <w:numFmt w:val="decimal"/>
      <w:lvlText w:val="%2."/>
      <w:lvlJc w:val="left"/>
      <w:pPr>
        <w:tabs>
          <w:tab w:val="num" w:pos="1440"/>
        </w:tabs>
        <w:ind w:left="1440" w:hanging="360"/>
      </w:pPr>
    </w:lvl>
    <w:lvl w:ilvl="2" w:tplc="B2A866D2" w:tentative="1">
      <w:start w:val="1"/>
      <w:numFmt w:val="decimal"/>
      <w:lvlText w:val="%3."/>
      <w:lvlJc w:val="left"/>
      <w:pPr>
        <w:tabs>
          <w:tab w:val="num" w:pos="2160"/>
        </w:tabs>
        <w:ind w:left="2160" w:hanging="360"/>
      </w:pPr>
    </w:lvl>
    <w:lvl w:ilvl="3" w:tplc="1FB4BB90" w:tentative="1">
      <w:start w:val="1"/>
      <w:numFmt w:val="decimal"/>
      <w:lvlText w:val="%4."/>
      <w:lvlJc w:val="left"/>
      <w:pPr>
        <w:tabs>
          <w:tab w:val="num" w:pos="2880"/>
        </w:tabs>
        <w:ind w:left="2880" w:hanging="360"/>
      </w:pPr>
    </w:lvl>
    <w:lvl w:ilvl="4" w:tplc="F24C118E" w:tentative="1">
      <w:start w:val="1"/>
      <w:numFmt w:val="decimal"/>
      <w:lvlText w:val="%5."/>
      <w:lvlJc w:val="left"/>
      <w:pPr>
        <w:tabs>
          <w:tab w:val="num" w:pos="3600"/>
        </w:tabs>
        <w:ind w:left="3600" w:hanging="360"/>
      </w:pPr>
    </w:lvl>
    <w:lvl w:ilvl="5" w:tplc="E9FAC666" w:tentative="1">
      <w:start w:val="1"/>
      <w:numFmt w:val="decimal"/>
      <w:lvlText w:val="%6."/>
      <w:lvlJc w:val="left"/>
      <w:pPr>
        <w:tabs>
          <w:tab w:val="num" w:pos="4320"/>
        </w:tabs>
        <w:ind w:left="4320" w:hanging="360"/>
      </w:pPr>
    </w:lvl>
    <w:lvl w:ilvl="6" w:tplc="EFEA8806" w:tentative="1">
      <w:start w:val="1"/>
      <w:numFmt w:val="decimal"/>
      <w:lvlText w:val="%7."/>
      <w:lvlJc w:val="left"/>
      <w:pPr>
        <w:tabs>
          <w:tab w:val="num" w:pos="5040"/>
        </w:tabs>
        <w:ind w:left="5040" w:hanging="360"/>
      </w:pPr>
    </w:lvl>
    <w:lvl w:ilvl="7" w:tplc="B6A6AD66" w:tentative="1">
      <w:start w:val="1"/>
      <w:numFmt w:val="decimal"/>
      <w:lvlText w:val="%8."/>
      <w:lvlJc w:val="left"/>
      <w:pPr>
        <w:tabs>
          <w:tab w:val="num" w:pos="5760"/>
        </w:tabs>
        <w:ind w:left="5760" w:hanging="360"/>
      </w:pPr>
    </w:lvl>
    <w:lvl w:ilvl="8" w:tplc="C37E5532" w:tentative="1">
      <w:start w:val="1"/>
      <w:numFmt w:val="decimal"/>
      <w:lvlText w:val="%9."/>
      <w:lvlJc w:val="left"/>
      <w:pPr>
        <w:tabs>
          <w:tab w:val="num" w:pos="6480"/>
        </w:tabs>
        <w:ind w:left="6480" w:hanging="360"/>
      </w:pPr>
    </w:lvl>
  </w:abstractNum>
  <w:abstractNum w:abstractNumId="12"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DF6B58"/>
    <w:multiLevelType w:val="hybridMultilevel"/>
    <w:tmpl w:val="B978AE2C"/>
    <w:lvl w:ilvl="0" w:tplc="79B6B152">
      <w:start w:val="6"/>
      <w:numFmt w:val="decimal"/>
      <w:lvlText w:val="%1."/>
      <w:lvlJc w:val="left"/>
      <w:pPr>
        <w:tabs>
          <w:tab w:val="num" w:pos="720"/>
        </w:tabs>
        <w:ind w:left="720" w:hanging="360"/>
      </w:pPr>
    </w:lvl>
    <w:lvl w:ilvl="1" w:tplc="29BEB922" w:tentative="1">
      <w:start w:val="1"/>
      <w:numFmt w:val="decimal"/>
      <w:lvlText w:val="%2."/>
      <w:lvlJc w:val="left"/>
      <w:pPr>
        <w:tabs>
          <w:tab w:val="num" w:pos="1440"/>
        </w:tabs>
        <w:ind w:left="1440" w:hanging="360"/>
      </w:pPr>
    </w:lvl>
    <w:lvl w:ilvl="2" w:tplc="05F25590" w:tentative="1">
      <w:start w:val="1"/>
      <w:numFmt w:val="decimal"/>
      <w:lvlText w:val="%3."/>
      <w:lvlJc w:val="left"/>
      <w:pPr>
        <w:tabs>
          <w:tab w:val="num" w:pos="2160"/>
        </w:tabs>
        <w:ind w:left="2160" w:hanging="360"/>
      </w:pPr>
    </w:lvl>
    <w:lvl w:ilvl="3" w:tplc="078857F8" w:tentative="1">
      <w:start w:val="1"/>
      <w:numFmt w:val="decimal"/>
      <w:lvlText w:val="%4."/>
      <w:lvlJc w:val="left"/>
      <w:pPr>
        <w:tabs>
          <w:tab w:val="num" w:pos="2880"/>
        </w:tabs>
        <w:ind w:left="2880" w:hanging="360"/>
      </w:pPr>
    </w:lvl>
    <w:lvl w:ilvl="4" w:tplc="548294AA" w:tentative="1">
      <w:start w:val="1"/>
      <w:numFmt w:val="decimal"/>
      <w:lvlText w:val="%5."/>
      <w:lvlJc w:val="left"/>
      <w:pPr>
        <w:tabs>
          <w:tab w:val="num" w:pos="3600"/>
        </w:tabs>
        <w:ind w:left="3600" w:hanging="360"/>
      </w:pPr>
    </w:lvl>
    <w:lvl w:ilvl="5" w:tplc="A4EEEC78" w:tentative="1">
      <w:start w:val="1"/>
      <w:numFmt w:val="decimal"/>
      <w:lvlText w:val="%6."/>
      <w:lvlJc w:val="left"/>
      <w:pPr>
        <w:tabs>
          <w:tab w:val="num" w:pos="4320"/>
        </w:tabs>
        <w:ind w:left="4320" w:hanging="360"/>
      </w:pPr>
    </w:lvl>
    <w:lvl w:ilvl="6" w:tplc="5C14D56C" w:tentative="1">
      <w:start w:val="1"/>
      <w:numFmt w:val="decimal"/>
      <w:lvlText w:val="%7."/>
      <w:lvlJc w:val="left"/>
      <w:pPr>
        <w:tabs>
          <w:tab w:val="num" w:pos="5040"/>
        </w:tabs>
        <w:ind w:left="5040" w:hanging="360"/>
      </w:pPr>
    </w:lvl>
    <w:lvl w:ilvl="7" w:tplc="1B0E29B6" w:tentative="1">
      <w:start w:val="1"/>
      <w:numFmt w:val="decimal"/>
      <w:lvlText w:val="%8."/>
      <w:lvlJc w:val="left"/>
      <w:pPr>
        <w:tabs>
          <w:tab w:val="num" w:pos="5760"/>
        </w:tabs>
        <w:ind w:left="5760" w:hanging="360"/>
      </w:pPr>
    </w:lvl>
    <w:lvl w:ilvl="8" w:tplc="B0A42B74" w:tentative="1">
      <w:start w:val="1"/>
      <w:numFmt w:val="decimal"/>
      <w:lvlText w:val="%9."/>
      <w:lvlJc w:val="left"/>
      <w:pPr>
        <w:tabs>
          <w:tab w:val="num" w:pos="6480"/>
        </w:tabs>
        <w:ind w:left="6480" w:hanging="360"/>
      </w:pPr>
    </w:lvl>
  </w:abstractNum>
  <w:abstractNum w:abstractNumId="14" w15:restartNumberingAfterBreak="0">
    <w:nsid w:val="42E7597D"/>
    <w:multiLevelType w:val="hybridMultilevel"/>
    <w:tmpl w:val="C87E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7D15C1"/>
    <w:multiLevelType w:val="hybridMultilevel"/>
    <w:tmpl w:val="5EA6777C"/>
    <w:lvl w:ilvl="0" w:tplc="72442D2C">
      <w:start w:val="14"/>
      <w:numFmt w:val="decimal"/>
      <w:lvlText w:val="%1."/>
      <w:lvlJc w:val="left"/>
      <w:pPr>
        <w:tabs>
          <w:tab w:val="num" w:pos="720"/>
        </w:tabs>
        <w:ind w:left="720" w:hanging="360"/>
      </w:pPr>
    </w:lvl>
    <w:lvl w:ilvl="1" w:tplc="7C4CF2AC" w:tentative="1">
      <w:start w:val="1"/>
      <w:numFmt w:val="decimal"/>
      <w:lvlText w:val="%2."/>
      <w:lvlJc w:val="left"/>
      <w:pPr>
        <w:tabs>
          <w:tab w:val="num" w:pos="1440"/>
        </w:tabs>
        <w:ind w:left="1440" w:hanging="360"/>
      </w:pPr>
    </w:lvl>
    <w:lvl w:ilvl="2" w:tplc="72A241AC" w:tentative="1">
      <w:start w:val="1"/>
      <w:numFmt w:val="decimal"/>
      <w:lvlText w:val="%3."/>
      <w:lvlJc w:val="left"/>
      <w:pPr>
        <w:tabs>
          <w:tab w:val="num" w:pos="2160"/>
        </w:tabs>
        <w:ind w:left="2160" w:hanging="360"/>
      </w:pPr>
    </w:lvl>
    <w:lvl w:ilvl="3" w:tplc="C05E7E00" w:tentative="1">
      <w:start w:val="1"/>
      <w:numFmt w:val="decimal"/>
      <w:lvlText w:val="%4."/>
      <w:lvlJc w:val="left"/>
      <w:pPr>
        <w:tabs>
          <w:tab w:val="num" w:pos="2880"/>
        </w:tabs>
        <w:ind w:left="2880" w:hanging="360"/>
      </w:pPr>
    </w:lvl>
    <w:lvl w:ilvl="4" w:tplc="3C68B870" w:tentative="1">
      <w:start w:val="1"/>
      <w:numFmt w:val="decimal"/>
      <w:lvlText w:val="%5."/>
      <w:lvlJc w:val="left"/>
      <w:pPr>
        <w:tabs>
          <w:tab w:val="num" w:pos="3600"/>
        </w:tabs>
        <w:ind w:left="3600" w:hanging="360"/>
      </w:pPr>
    </w:lvl>
    <w:lvl w:ilvl="5" w:tplc="509CFEFC" w:tentative="1">
      <w:start w:val="1"/>
      <w:numFmt w:val="decimal"/>
      <w:lvlText w:val="%6."/>
      <w:lvlJc w:val="left"/>
      <w:pPr>
        <w:tabs>
          <w:tab w:val="num" w:pos="4320"/>
        </w:tabs>
        <w:ind w:left="4320" w:hanging="360"/>
      </w:pPr>
    </w:lvl>
    <w:lvl w:ilvl="6" w:tplc="A4061B0C" w:tentative="1">
      <w:start w:val="1"/>
      <w:numFmt w:val="decimal"/>
      <w:lvlText w:val="%7."/>
      <w:lvlJc w:val="left"/>
      <w:pPr>
        <w:tabs>
          <w:tab w:val="num" w:pos="5040"/>
        </w:tabs>
        <w:ind w:left="5040" w:hanging="360"/>
      </w:pPr>
    </w:lvl>
    <w:lvl w:ilvl="7" w:tplc="F7AE6820" w:tentative="1">
      <w:start w:val="1"/>
      <w:numFmt w:val="decimal"/>
      <w:lvlText w:val="%8."/>
      <w:lvlJc w:val="left"/>
      <w:pPr>
        <w:tabs>
          <w:tab w:val="num" w:pos="5760"/>
        </w:tabs>
        <w:ind w:left="5760" w:hanging="360"/>
      </w:pPr>
    </w:lvl>
    <w:lvl w:ilvl="8" w:tplc="EA3467FA" w:tentative="1">
      <w:start w:val="1"/>
      <w:numFmt w:val="decimal"/>
      <w:lvlText w:val="%9."/>
      <w:lvlJc w:val="left"/>
      <w:pPr>
        <w:tabs>
          <w:tab w:val="num" w:pos="6480"/>
        </w:tabs>
        <w:ind w:left="6480" w:hanging="360"/>
      </w:pPr>
    </w:lvl>
  </w:abstractNum>
  <w:abstractNum w:abstractNumId="16" w15:restartNumberingAfterBreak="0">
    <w:nsid w:val="462836B1"/>
    <w:multiLevelType w:val="hybridMultilevel"/>
    <w:tmpl w:val="D8942F4C"/>
    <w:lvl w:ilvl="0" w:tplc="D3E6CDAC">
      <w:start w:val="8"/>
      <w:numFmt w:val="decimal"/>
      <w:lvlText w:val="%1."/>
      <w:lvlJc w:val="left"/>
      <w:pPr>
        <w:tabs>
          <w:tab w:val="num" w:pos="720"/>
        </w:tabs>
        <w:ind w:left="720" w:hanging="360"/>
      </w:pPr>
    </w:lvl>
    <w:lvl w:ilvl="1" w:tplc="EC562D7E" w:tentative="1">
      <w:start w:val="1"/>
      <w:numFmt w:val="decimal"/>
      <w:lvlText w:val="%2."/>
      <w:lvlJc w:val="left"/>
      <w:pPr>
        <w:tabs>
          <w:tab w:val="num" w:pos="1440"/>
        </w:tabs>
        <w:ind w:left="1440" w:hanging="360"/>
      </w:pPr>
    </w:lvl>
    <w:lvl w:ilvl="2" w:tplc="97505878" w:tentative="1">
      <w:start w:val="1"/>
      <w:numFmt w:val="decimal"/>
      <w:lvlText w:val="%3."/>
      <w:lvlJc w:val="left"/>
      <w:pPr>
        <w:tabs>
          <w:tab w:val="num" w:pos="2160"/>
        </w:tabs>
        <w:ind w:left="2160" w:hanging="360"/>
      </w:pPr>
    </w:lvl>
    <w:lvl w:ilvl="3" w:tplc="537400FC" w:tentative="1">
      <w:start w:val="1"/>
      <w:numFmt w:val="decimal"/>
      <w:lvlText w:val="%4."/>
      <w:lvlJc w:val="left"/>
      <w:pPr>
        <w:tabs>
          <w:tab w:val="num" w:pos="2880"/>
        </w:tabs>
        <w:ind w:left="2880" w:hanging="360"/>
      </w:pPr>
    </w:lvl>
    <w:lvl w:ilvl="4" w:tplc="41AE15A2" w:tentative="1">
      <w:start w:val="1"/>
      <w:numFmt w:val="decimal"/>
      <w:lvlText w:val="%5."/>
      <w:lvlJc w:val="left"/>
      <w:pPr>
        <w:tabs>
          <w:tab w:val="num" w:pos="3600"/>
        </w:tabs>
        <w:ind w:left="3600" w:hanging="360"/>
      </w:pPr>
    </w:lvl>
    <w:lvl w:ilvl="5" w:tplc="60D06246" w:tentative="1">
      <w:start w:val="1"/>
      <w:numFmt w:val="decimal"/>
      <w:lvlText w:val="%6."/>
      <w:lvlJc w:val="left"/>
      <w:pPr>
        <w:tabs>
          <w:tab w:val="num" w:pos="4320"/>
        </w:tabs>
        <w:ind w:left="4320" w:hanging="360"/>
      </w:pPr>
    </w:lvl>
    <w:lvl w:ilvl="6" w:tplc="90907962" w:tentative="1">
      <w:start w:val="1"/>
      <w:numFmt w:val="decimal"/>
      <w:lvlText w:val="%7."/>
      <w:lvlJc w:val="left"/>
      <w:pPr>
        <w:tabs>
          <w:tab w:val="num" w:pos="5040"/>
        </w:tabs>
        <w:ind w:left="5040" w:hanging="360"/>
      </w:pPr>
    </w:lvl>
    <w:lvl w:ilvl="7" w:tplc="142C5018" w:tentative="1">
      <w:start w:val="1"/>
      <w:numFmt w:val="decimal"/>
      <w:lvlText w:val="%8."/>
      <w:lvlJc w:val="left"/>
      <w:pPr>
        <w:tabs>
          <w:tab w:val="num" w:pos="5760"/>
        </w:tabs>
        <w:ind w:left="5760" w:hanging="360"/>
      </w:pPr>
    </w:lvl>
    <w:lvl w:ilvl="8" w:tplc="25802600" w:tentative="1">
      <w:start w:val="1"/>
      <w:numFmt w:val="decimal"/>
      <w:lvlText w:val="%9."/>
      <w:lvlJc w:val="left"/>
      <w:pPr>
        <w:tabs>
          <w:tab w:val="num" w:pos="6480"/>
        </w:tabs>
        <w:ind w:left="6480" w:hanging="360"/>
      </w:pPr>
    </w:lvl>
  </w:abstractNum>
  <w:abstractNum w:abstractNumId="1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48D00AFE"/>
    <w:multiLevelType w:val="hybridMultilevel"/>
    <w:tmpl w:val="B3D6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0E630F"/>
    <w:multiLevelType w:val="hybridMultilevel"/>
    <w:tmpl w:val="0246A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B345C3"/>
    <w:multiLevelType w:val="hybridMultilevel"/>
    <w:tmpl w:val="07B4C8EE"/>
    <w:lvl w:ilvl="0" w:tplc="E2A2F2CC">
      <w:start w:val="4"/>
      <w:numFmt w:val="decimal"/>
      <w:lvlText w:val="%1."/>
      <w:lvlJc w:val="left"/>
      <w:pPr>
        <w:tabs>
          <w:tab w:val="num" w:pos="720"/>
        </w:tabs>
        <w:ind w:left="720" w:hanging="360"/>
      </w:pPr>
    </w:lvl>
    <w:lvl w:ilvl="1" w:tplc="1F485EC4" w:tentative="1">
      <w:start w:val="1"/>
      <w:numFmt w:val="decimal"/>
      <w:lvlText w:val="%2."/>
      <w:lvlJc w:val="left"/>
      <w:pPr>
        <w:tabs>
          <w:tab w:val="num" w:pos="1440"/>
        </w:tabs>
        <w:ind w:left="1440" w:hanging="360"/>
      </w:pPr>
    </w:lvl>
    <w:lvl w:ilvl="2" w:tplc="FE5255CA" w:tentative="1">
      <w:start w:val="1"/>
      <w:numFmt w:val="decimal"/>
      <w:lvlText w:val="%3."/>
      <w:lvlJc w:val="left"/>
      <w:pPr>
        <w:tabs>
          <w:tab w:val="num" w:pos="2160"/>
        </w:tabs>
        <w:ind w:left="2160" w:hanging="360"/>
      </w:pPr>
    </w:lvl>
    <w:lvl w:ilvl="3" w:tplc="7C2AB6FE" w:tentative="1">
      <w:start w:val="1"/>
      <w:numFmt w:val="decimal"/>
      <w:lvlText w:val="%4."/>
      <w:lvlJc w:val="left"/>
      <w:pPr>
        <w:tabs>
          <w:tab w:val="num" w:pos="2880"/>
        </w:tabs>
        <w:ind w:left="2880" w:hanging="360"/>
      </w:pPr>
    </w:lvl>
    <w:lvl w:ilvl="4" w:tplc="B24209A4" w:tentative="1">
      <w:start w:val="1"/>
      <w:numFmt w:val="decimal"/>
      <w:lvlText w:val="%5."/>
      <w:lvlJc w:val="left"/>
      <w:pPr>
        <w:tabs>
          <w:tab w:val="num" w:pos="3600"/>
        </w:tabs>
        <w:ind w:left="3600" w:hanging="360"/>
      </w:pPr>
    </w:lvl>
    <w:lvl w:ilvl="5" w:tplc="3CC25C9C" w:tentative="1">
      <w:start w:val="1"/>
      <w:numFmt w:val="decimal"/>
      <w:lvlText w:val="%6."/>
      <w:lvlJc w:val="left"/>
      <w:pPr>
        <w:tabs>
          <w:tab w:val="num" w:pos="4320"/>
        </w:tabs>
        <w:ind w:left="4320" w:hanging="360"/>
      </w:pPr>
    </w:lvl>
    <w:lvl w:ilvl="6" w:tplc="41D6294E" w:tentative="1">
      <w:start w:val="1"/>
      <w:numFmt w:val="decimal"/>
      <w:lvlText w:val="%7."/>
      <w:lvlJc w:val="left"/>
      <w:pPr>
        <w:tabs>
          <w:tab w:val="num" w:pos="5040"/>
        </w:tabs>
        <w:ind w:left="5040" w:hanging="360"/>
      </w:pPr>
    </w:lvl>
    <w:lvl w:ilvl="7" w:tplc="E5685D4A" w:tentative="1">
      <w:start w:val="1"/>
      <w:numFmt w:val="decimal"/>
      <w:lvlText w:val="%8."/>
      <w:lvlJc w:val="left"/>
      <w:pPr>
        <w:tabs>
          <w:tab w:val="num" w:pos="5760"/>
        </w:tabs>
        <w:ind w:left="5760" w:hanging="360"/>
      </w:pPr>
    </w:lvl>
    <w:lvl w:ilvl="8" w:tplc="3B3E322C" w:tentative="1">
      <w:start w:val="1"/>
      <w:numFmt w:val="decimal"/>
      <w:lvlText w:val="%9."/>
      <w:lvlJc w:val="left"/>
      <w:pPr>
        <w:tabs>
          <w:tab w:val="num" w:pos="6480"/>
        </w:tabs>
        <w:ind w:left="6480" w:hanging="360"/>
      </w:pPr>
    </w:lvl>
  </w:abstractNum>
  <w:abstractNum w:abstractNumId="27" w15:restartNumberingAfterBreak="0">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7B1465"/>
    <w:multiLevelType w:val="hybridMultilevel"/>
    <w:tmpl w:val="3A265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AF094C"/>
    <w:multiLevelType w:val="hybridMultilevel"/>
    <w:tmpl w:val="CB1A381A"/>
    <w:lvl w:ilvl="0" w:tplc="887A576E">
      <w:start w:val="9"/>
      <w:numFmt w:val="decimal"/>
      <w:lvlText w:val="%1."/>
      <w:lvlJc w:val="left"/>
      <w:pPr>
        <w:tabs>
          <w:tab w:val="num" w:pos="720"/>
        </w:tabs>
        <w:ind w:left="720" w:hanging="360"/>
      </w:pPr>
    </w:lvl>
    <w:lvl w:ilvl="1" w:tplc="6A26CE7E" w:tentative="1">
      <w:start w:val="1"/>
      <w:numFmt w:val="decimal"/>
      <w:lvlText w:val="%2."/>
      <w:lvlJc w:val="left"/>
      <w:pPr>
        <w:tabs>
          <w:tab w:val="num" w:pos="1440"/>
        </w:tabs>
        <w:ind w:left="1440" w:hanging="360"/>
      </w:pPr>
    </w:lvl>
    <w:lvl w:ilvl="2" w:tplc="5E9CE40E" w:tentative="1">
      <w:start w:val="1"/>
      <w:numFmt w:val="decimal"/>
      <w:lvlText w:val="%3."/>
      <w:lvlJc w:val="left"/>
      <w:pPr>
        <w:tabs>
          <w:tab w:val="num" w:pos="2160"/>
        </w:tabs>
        <w:ind w:left="2160" w:hanging="360"/>
      </w:pPr>
    </w:lvl>
    <w:lvl w:ilvl="3" w:tplc="8C08AAA4" w:tentative="1">
      <w:start w:val="1"/>
      <w:numFmt w:val="decimal"/>
      <w:lvlText w:val="%4."/>
      <w:lvlJc w:val="left"/>
      <w:pPr>
        <w:tabs>
          <w:tab w:val="num" w:pos="2880"/>
        </w:tabs>
        <w:ind w:left="2880" w:hanging="360"/>
      </w:pPr>
    </w:lvl>
    <w:lvl w:ilvl="4" w:tplc="D610CA68" w:tentative="1">
      <w:start w:val="1"/>
      <w:numFmt w:val="decimal"/>
      <w:lvlText w:val="%5."/>
      <w:lvlJc w:val="left"/>
      <w:pPr>
        <w:tabs>
          <w:tab w:val="num" w:pos="3600"/>
        </w:tabs>
        <w:ind w:left="3600" w:hanging="360"/>
      </w:pPr>
    </w:lvl>
    <w:lvl w:ilvl="5" w:tplc="A16654FC" w:tentative="1">
      <w:start w:val="1"/>
      <w:numFmt w:val="decimal"/>
      <w:lvlText w:val="%6."/>
      <w:lvlJc w:val="left"/>
      <w:pPr>
        <w:tabs>
          <w:tab w:val="num" w:pos="4320"/>
        </w:tabs>
        <w:ind w:left="4320" w:hanging="360"/>
      </w:pPr>
    </w:lvl>
    <w:lvl w:ilvl="6" w:tplc="E1343EFE" w:tentative="1">
      <w:start w:val="1"/>
      <w:numFmt w:val="decimal"/>
      <w:lvlText w:val="%7."/>
      <w:lvlJc w:val="left"/>
      <w:pPr>
        <w:tabs>
          <w:tab w:val="num" w:pos="5040"/>
        </w:tabs>
        <w:ind w:left="5040" w:hanging="360"/>
      </w:pPr>
    </w:lvl>
    <w:lvl w:ilvl="7" w:tplc="E76C9CB0" w:tentative="1">
      <w:start w:val="1"/>
      <w:numFmt w:val="decimal"/>
      <w:lvlText w:val="%8."/>
      <w:lvlJc w:val="left"/>
      <w:pPr>
        <w:tabs>
          <w:tab w:val="num" w:pos="5760"/>
        </w:tabs>
        <w:ind w:left="5760" w:hanging="360"/>
      </w:pPr>
    </w:lvl>
    <w:lvl w:ilvl="8" w:tplc="8EB6544C" w:tentative="1">
      <w:start w:val="1"/>
      <w:numFmt w:val="decimal"/>
      <w:lvlText w:val="%9."/>
      <w:lvlJc w:val="left"/>
      <w:pPr>
        <w:tabs>
          <w:tab w:val="num" w:pos="6480"/>
        </w:tabs>
        <w:ind w:left="6480" w:hanging="360"/>
      </w:pPr>
    </w:lvl>
  </w:abstractNum>
  <w:abstractNum w:abstractNumId="30" w15:restartNumberingAfterBreak="0">
    <w:nsid w:val="71A80275"/>
    <w:multiLevelType w:val="hybridMultilevel"/>
    <w:tmpl w:val="01BC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9F246B"/>
    <w:multiLevelType w:val="hybridMultilevel"/>
    <w:tmpl w:val="97A633B0"/>
    <w:lvl w:ilvl="0" w:tplc="773A6482">
      <w:start w:val="4"/>
      <w:numFmt w:val="decimal"/>
      <w:lvlText w:val="%1."/>
      <w:lvlJc w:val="left"/>
      <w:pPr>
        <w:tabs>
          <w:tab w:val="num" w:pos="720"/>
        </w:tabs>
        <w:ind w:left="720" w:hanging="360"/>
      </w:pPr>
    </w:lvl>
    <w:lvl w:ilvl="1" w:tplc="508ED060" w:tentative="1">
      <w:start w:val="1"/>
      <w:numFmt w:val="decimal"/>
      <w:lvlText w:val="%2."/>
      <w:lvlJc w:val="left"/>
      <w:pPr>
        <w:tabs>
          <w:tab w:val="num" w:pos="1440"/>
        </w:tabs>
        <w:ind w:left="1440" w:hanging="360"/>
      </w:pPr>
    </w:lvl>
    <w:lvl w:ilvl="2" w:tplc="75FA73B4" w:tentative="1">
      <w:start w:val="1"/>
      <w:numFmt w:val="decimal"/>
      <w:lvlText w:val="%3."/>
      <w:lvlJc w:val="left"/>
      <w:pPr>
        <w:tabs>
          <w:tab w:val="num" w:pos="2160"/>
        </w:tabs>
        <w:ind w:left="2160" w:hanging="360"/>
      </w:pPr>
    </w:lvl>
    <w:lvl w:ilvl="3" w:tplc="3A40FBFE" w:tentative="1">
      <w:start w:val="1"/>
      <w:numFmt w:val="decimal"/>
      <w:lvlText w:val="%4."/>
      <w:lvlJc w:val="left"/>
      <w:pPr>
        <w:tabs>
          <w:tab w:val="num" w:pos="2880"/>
        </w:tabs>
        <w:ind w:left="2880" w:hanging="360"/>
      </w:pPr>
    </w:lvl>
    <w:lvl w:ilvl="4" w:tplc="E1A05140" w:tentative="1">
      <w:start w:val="1"/>
      <w:numFmt w:val="decimal"/>
      <w:lvlText w:val="%5."/>
      <w:lvlJc w:val="left"/>
      <w:pPr>
        <w:tabs>
          <w:tab w:val="num" w:pos="3600"/>
        </w:tabs>
        <w:ind w:left="3600" w:hanging="360"/>
      </w:pPr>
    </w:lvl>
    <w:lvl w:ilvl="5" w:tplc="71BCA508" w:tentative="1">
      <w:start w:val="1"/>
      <w:numFmt w:val="decimal"/>
      <w:lvlText w:val="%6."/>
      <w:lvlJc w:val="left"/>
      <w:pPr>
        <w:tabs>
          <w:tab w:val="num" w:pos="4320"/>
        </w:tabs>
        <w:ind w:left="4320" w:hanging="360"/>
      </w:pPr>
    </w:lvl>
    <w:lvl w:ilvl="6" w:tplc="D2DE2956" w:tentative="1">
      <w:start w:val="1"/>
      <w:numFmt w:val="decimal"/>
      <w:lvlText w:val="%7."/>
      <w:lvlJc w:val="left"/>
      <w:pPr>
        <w:tabs>
          <w:tab w:val="num" w:pos="5040"/>
        </w:tabs>
        <w:ind w:left="5040" w:hanging="360"/>
      </w:pPr>
    </w:lvl>
    <w:lvl w:ilvl="7" w:tplc="343E7E60" w:tentative="1">
      <w:start w:val="1"/>
      <w:numFmt w:val="decimal"/>
      <w:lvlText w:val="%8."/>
      <w:lvlJc w:val="left"/>
      <w:pPr>
        <w:tabs>
          <w:tab w:val="num" w:pos="5760"/>
        </w:tabs>
        <w:ind w:left="5760" w:hanging="360"/>
      </w:pPr>
    </w:lvl>
    <w:lvl w:ilvl="8" w:tplc="903610C4" w:tentative="1">
      <w:start w:val="1"/>
      <w:numFmt w:val="decimal"/>
      <w:lvlText w:val="%9."/>
      <w:lvlJc w:val="left"/>
      <w:pPr>
        <w:tabs>
          <w:tab w:val="num" w:pos="6480"/>
        </w:tabs>
        <w:ind w:left="6480" w:hanging="360"/>
      </w:pPr>
    </w:lvl>
  </w:abstractNum>
  <w:abstractNum w:abstractNumId="3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2B0770"/>
    <w:multiLevelType w:val="hybridMultilevel"/>
    <w:tmpl w:val="6920661C"/>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2"/>
  </w:num>
  <w:num w:numId="3">
    <w:abstractNumId w:val="6"/>
  </w:num>
  <w:num w:numId="4">
    <w:abstractNumId w:val="21"/>
  </w:num>
  <w:num w:numId="5">
    <w:abstractNumId w:val="22"/>
  </w:num>
  <w:num w:numId="6">
    <w:abstractNumId w:val="24"/>
  </w:num>
  <w:num w:numId="7">
    <w:abstractNumId w:val="1"/>
  </w:num>
  <w:num w:numId="8">
    <w:abstractNumId w:val="9"/>
  </w:num>
  <w:num w:numId="9">
    <w:abstractNumId w:val="25"/>
  </w:num>
  <w:num w:numId="10">
    <w:abstractNumId w:val="12"/>
  </w:num>
  <w:num w:numId="11">
    <w:abstractNumId w:val="26"/>
  </w:num>
  <w:num w:numId="12">
    <w:abstractNumId w:val="7"/>
  </w:num>
  <w:num w:numId="13">
    <w:abstractNumId w:val="33"/>
  </w:num>
  <w:num w:numId="14">
    <w:abstractNumId w:val="4"/>
  </w:num>
  <w:num w:numId="15">
    <w:abstractNumId w:val="14"/>
  </w:num>
  <w:num w:numId="16">
    <w:abstractNumId w:val="23"/>
  </w:num>
  <w:num w:numId="17">
    <w:abstractNumId w:val="8"/>
  </w:num>
  <w:num w:numId="18">
    <w:abstractNumId w:val="30"/>
  </w:num>
  <w:num w:numId="19">
    <w:abstractNumId w:val="11"/>
  </w:num>
  <w:num w:numId="20">
    <w:abstractNumId w:val="31"/>
  </w:num>
  <w:num w:numId="21">
    <w:abstractNumId w:val="13"/>
  </w:num>
  <w:num w:numId="22">
    <w:abstractNumId w:val="16"/>
  </w:num>
  <w:num w:numId="23">
    <w:abstractNumId w:val="29"/>
  </w:num>
  <w:num w:numId="24">
    <w:abstractNumId w:val="2"/>
  </w:num>
  <w:num w:numId="25">
    <w:abstractNumId w:val="10"/>
  </w:num>
  <w:num w:numId="26">
    <w:abstractNumId w:val="15"/>
  </w:num>
  <w:num w:numId="27">
    <w:abstractNumId w:val="20"/>
  </w:num>
  <w:num w:numId="28">
    <w:abstractNumId w:val="27"/>
  </w:num>
  <w:num w:numId="29">
    <w:abstractNumId w:val="19"/>
  </w:num>
  <w:num w:numId="30">
    <w:abstractNumId w:val="0"/>
  </w:num>
  <w:num w:numId="31">
    <w:abstractNumId w:val="18"/>
  </w:num>
  <w:num w:numId="32">
    <w:abstractNumId w:val="17"/>
  </w:num>
  <w:num w:numId="33">
    <w:abstractNumId w:val="5"/>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A82"/>
    <w:rsid w:val="00002C1C"/>
    <w:rsid w:val="00007044"/>
    <w:rsid w:val="00011704"/>
    <w:rsid w:val="00022819"/>
    <w:rsid w:val="00025F04"/>
    <w:rsid w:val="00064D15"/>
    <w:rsid w:val="00066C6C"/>
    <w:rsid w:val="00086727"/>
    <w:rsid w:val="000B25D8"/>
    <w:rsid w:val="000B56F0"/>
    <w:rsid w:val="00103906"/>
    <w:rsid w:val="001275B0"/>
    <w:rsid w:val="001275B9"/>
    <w:rsid w:val="00130DD5"/>
    <w:rsid w:val="0014610C"/>
    <w:rsid w:val="00150F9D"/>
    <w:rsid w:val="00151FEC"/>
    <w:rsid w:val="001619DF"/>
    <w:rsid w:val="00164CDC"/>
    <w:rsid w:val="0016769B"/>
    <w:rsid w:val="00167CF1"/>
    <w:rsid w:val="00171021"/>
    <w:rsid w:val="00183A2C"/>
    <w:rsid w:val="001905FE"/>
    <w:rsid w:val="001928DE"/>
    <w:rsid w:val="001A03E1"/>
    <w:rsid w:val="001A16A7"/>
    <w:rsid w:val="001A21DA"/>
    <w:rsid w:val="001B63FA"/>
    <w:rsid w:val="001D2464"/>
    <w:rsid w:val="001E1161"/>
    <w:rsid w:val="001E3FEF"/>
    <w:rsid w:val="001F3DBC"/>
    <w:rsid w:val="00202683"/>
    <w:rsid w:val="00204DFE"/>
    <w:rsid w:val="002050AA"/>
    <w:rsid w:val="00207F31"/>
    <w:rsid w:val="002141FF"/>
    <w:rsid w:val="00215FCE"/>
    <w:rsid w:val="0021668C"/>
    <w:rsid w:val="00221519"/>
    <w:rsid w:val="00264287"/>
    <w:rsid w:val="0026589D"/>
    <w:rsid w:val="002664E1"/>
    <w:rsid w:val="00266A0C"/>
    <w:rsid w:val="0029267C"/>
    <w:rsid w:val="00293004"/>
    <w:rsid w:val="0029405C"/>
    <w:rsid w:val="002A2D2D"/>
    <w:rsid w:val="002B70FE"/>
    <w:rsid w:val="002C48B3"/>
    <w:rsid w:val="002C559F"/>
    <w:rsid w:val="002D007E"/>
    <w:rsid w:val="002E5B7D"/>
    <w:rsid w:val="00310E35"/>
    <w:rsid w:val="0033212E"/>
    <w:rsid w:val="0033490F"/>
    <w:rsid w:val="003718F7"/>
    <w:rsid w:val="003817EF"/>
    <w:rsid w:val="00382A45"/>
    <w:rsid w:val="00391893"/>
    <w:rsid w:val="00391D45"/>
    <w:rsid w:val="003979CB"/>
    <w:rsid w:val="003A1601"/>
    <w:rsid w:val="003A5602"/>
    <w:rsid w:val="003B0050"/>
    <w:rsid w:val="003B6871"/>
    <w:rsid w:val="003B6A53"/>
    <w:rsid w:val="003C5572"/>
    <w:rsid w:val="003D75B2"/>
    <w:rsid w:val="003E167F"/>
    <w:rsid w:val="003E5A6E"/>
    <w:rsid w:val="003E6BFB"/>
    <w:rsid w:val="003E7529"/>
    <w:rsid w:val="003F1864"/>
    <w:rsid w:val="003F3CE8"/>
    <w:rsid w:val="004311CA"/>
    <w:rsid w:val="0045453A"/>
    <w:rsid w:val="004557A7"/>
    <w:rsid w:val="00457612"/>
    <w:rsid w:val="0047331A"/>
    <w:rsid w:val="00476D4B"/>
    <w:rsid w:val="004A7E77"/>
    <w:rsid w:val="004B6523"/>
    <w:rsid w:val="004C7EF5"/>
    <w:rsid w:val="004D29A9"/>
    <w:rsid w:val="004F5640"/>
    <w:rsid w:val="004F6B7E"/>
    <w:rsid w:val="0050017E"/>
    <w:rsid w:val="00505EAD"/>
    <w:rsid w:val="00517B12"/>
    <w:rsid w:val="00524789"/>
    <w:rsid w:val="00525557"/>
    <w:rsid w:val="00551D82"/>
    <w:rsid w:val="00553CCB"/>
    <w:rsid w:val="00555F82"/>
    <w:rsid w:val="005564E9"/>
    <w:rsid w:val="00564029"/>
    <w:rsid w:val="00564A09"/>
    <w:rsid w:val="00564D7B"/>
    <w:rsid w:val="0056527D"/>
    <w:rsid w:val="005724D6"/>
    <w:rsid w:val="005803E5"/>
    <w:rsid w:val="00584EDB"/>
    <w:rsid w:val="005912C6"/>
    <w:rsid w:val="00596357"/>
    <w:rsid w:val="005B350A"/>
    <w:rsid w:val="005C131C"/>
    <w:rsid w:val="005C6A24"/>
    <w:rsid w:val="005C7B44"/>
    <w:rsid w:val="005E04CE"/>
    <w:rsid w:val="005E4952"/>
    <w:rsid w:val="005E6CC9"/>
    <w:rsid w:val="005F278E"/>
    <w:rsid w:val="005F760F"/>
    <w:rsid w:val="0060072C"/>
    <w:rsid w:val="0060115C"/>
    <w:rsid w:val="00604363"/>
    <w:rsid w:val="00624DCF"/>
    <w:rsid w:val="0063342B"/>
    <w:rsid w:val="00670041"/>
    <w:rsid w:val="00671FE2"/>
    <w:rsid w:val="00680A1E"/>
    <w:rsid w:val="00695634"/>
    <w:rsid w:val="006A4CA4"/>
    <w:rsid w:val="006E1575"/>
    <w:rsid w:val="006E2245"/>
    <w:rsid w:val="006E719F"/>
    <w:rsid w:val="006E7E50"/>
    <w:rsid w:val="00700BD4"/>
    <w:rsid w:val="00704432"/>
    <w:rsid w:val="007051DF"/>
    <w:rsid w:val="00716304"/>
    <w:rsid w:val="00724DA4"/>
    <w:rsid w:val="00730CF9"/>
    <w:rsid w:val="0073302C"/>
    <w:rsid w:val="007351CB"/>
    <w:rsid w:val="00750AA7"/>
    <w:rsid w:val="007565DE"/>
    <w:rsid w:val="007569D8"/>
    <w:rsid w:val="00770A00"/>
    <w:rsid w:val="00785258"/>
    <w:rsid w:val="00791F02"/>
    <w:rsid w:val="0079324A"/>
    <w:rsid w:val="007960A8"/>
    <w:rsid w:val="007A635E"/>
    <w:rsid w:val="007C0EF2"/>
    <w:rsid w:val="007C3E81"/>
    <w:rsid w:val="007E0960"/>
    <w:rsid w:val="007E224A"/>
    <w:rsid w:val="007E51C3"/>
    <w:rsid w:val="007E65F7"/>
    <w:rsid w:val="00805A24"/>
    <w:rsid w:val="008068A2"/>
    <w:rsid w:val="008105A0"/>
    <w:rsid w:val="00831C7C"/>
    <w:rsid w:val="00836FB1"/>
    <w:rsid w:val="008532F7"/>
    <w:rsid w:val="00861625"/>
    <w:rsid w:val="008617B5"/>
    <w:rsid w:val="0087074D"/>
    <w:rsid w:val="00870828"/>
    <w:rsid w:val="0088080B"/>
    <w:rsid w:val="008B377E"/>
    <w:rsid w:val="008B6AF0"/>
    <w:rsid w:val="008C2B83"/>
    <w:rsid w:val="008E3678"/>
    <w:rsid w:val="008E6CF3"/>
    <w:rsid w:val="008F202C"/>
    <w:rsid w:val="008F5B43"/>
    <w:rsid w:val="008F5CE9"/>
    <w:rsid w:val="008F5FDB"/>
    <w:rsid w:val="00902E68"/>
    <w:rsid w:val="00912BC6"/>
    <w:rsid w:val="00933A82"/>
    <w:rsid w:val="00941FFF"/>
    <w:rsid w:val="00957270"/>
    <w:rsid w:val="00983B99"/>
    <w:rsid w:val="00990070"/>
    <w:rsid w:val="009975B2"/>
    <w:rsid w:val="009A3B0E"/>
    <w:rsid w:val="009A3FBA"/>
    <w:rsid w:val="009B1E64"/>
    <w:rsid w:val="009B21E9"/>
    <w:rsid w:val="009B5FD4"/>
    <w:rsid w:val="009C0C39"/>
    <w:rsid w:val="009D1805"/>
    <w:rsid w:val="00A02545"/>
    <w:rsid w:val="00A027C5"/>
    <w:rsid w:val="00A06D89"/>
    <w:rsid w:val="00A16967"/>
    <w:rsid w:val="00A216A9"/>
    <w:rsid w:val="00A2519F"/>
    <w:rsid w:val="00A364BA"/>
    <w:rsid w:val="00A45A89"/>
    <w:rsid w:val="00A47F12"/>
    <w:rsid w:val="00A63436"/>
    <w:rsid w:val="00A70227"/>
    <w:rsid w:val="00A82F20"/>
    <w:rsid w:val="00AA3772"/>
    <w:rsid w:val="00AB106E"/>
    <w:rsid w:val="00AB2224"/>
    <w:rsid w:val="00AB32BC"/>
    <w:rsid w:val="00AC60FE"/>
    <w:rsid w:val="00AC77AD"/>
    <w:rsid w:val="00AD3214"/>
    <w:rsid w:val="00AE05D3"/>
    <w:rsid w:val="00AE711C"/>
    <w:rsid w:val="00B10BBC"/>
    <w:rsid w:val="00B13BA6"/>
    <w:rsid w:val="00B148DD"/>
    <w:rsid w:val="00B160A3"/>
    <w:rsid w:val="00B42483"/>
    <w:rsid w:val="00B43192"/>
    <w:rsid w:val="00B44924"/>
    <w:rsid w:val="00B63DED"/>
    <w:rsid w:val="00B80374"/>
    <w:rsid w:val="00B9309B"/>
    <w:rsid w:val="00BA1F40"/>
    <w:rsid w:val="00BA2EB3"/>
    <w:rsid w:val="00BA4820"/>
    <w:rsid w:val="00BC56D6"/>
    <w:rsid w:val="00BD50F9"/>
    <w:rsid w:val="00BE2277"/>
    <w:rsid w:val="00BE2D7B"/>
    <w:rsid w:val="00BE415F"/>
    <w:rsid w:val="00BF1775"/>
    <w:rsid w:val="00BF201D"/>
    <w:rsid w:val="00C0490B"/>
    <w:rsid w:val="00C04D60"/>
    <w:rsid w:val="00C07904"/>
    <w:rsid w:val="00C14C80"/>
    <w:rsid w:val="00C150D1"/>
    <w:rsid w:val="00C355A5"/>
    <w:rsid w:val="00C3716C"/>
    <w:rsid w:val="00C43B64"/>
    <w:rsid w:val="00C53C48"/>
    <w:rsid w:val="00C53EE1"/>
    <w:rsid w:val="00C53F37"/>
    <w:rsid w:val="00C62A0F"/>
    <w:rsid w:val="00C73056"/>
    <w:rsid w:val="00C73558"/>
    <w:rsid w:val="00C80AB9"/>
    <w:rsid w:val="00C82862"/>
    <w:rsid w:val="00C84E4D"/>
    <w:rsid w:val="00C93AA6"/>
    <w:rsid w:val="00C948ED"/>
    <w:rsid w:val="00CA0320"/>
    <w:rsid w:val="00CA0E05"/>
    <w:rsid w:val="00CD5CEA"/>
    <w:rsid w:val="00CD7485"/>
    <w:rsid w:val="00CE65FA"/>
    <w:rsid w:val="00D0169C"/>
    <w:rsid w:val="00D03832"/>
    <w:rsid w:val="00D06251"/>
    <w:rsid w:val="00D07CD5"/>
    <w:rsid w:val="00D22895"/>
    <w:rsid w:val="00D23A61"/>
    <w:rsid w:val="00D27F42"/>
    <w:rsid w:val="00D4354E"/>
    <w:rsid w:val="00D45DCE"/>
    <w:rsid w:val="00D53893"/>
    <w:rsid w:val="00D73957"/>
    <w:rsid w:val="00D82C34"/>
    <w:rsid w:val="00D910AA"/>
    <w:rsid w:val="00D913FE"/>
    <w:rsid w:val="00DB2A43"/>
    <w:rsid w:val="00DC218F"/>
    <w:rsid w:val="00DC28E6"/>
    <w:rsid w:val="00DD38EA"/>
    <w:rsid w:val="00DD7BB2"/>
    <w:rsid w:val="00DE1B8E"/>
    <w:rsid w:val="00DF00FA"/>
    <w:rsid w:val="00DF57D8"/>
    <w:rsid w:val="00E02596"/>
    <w:rsid w:val="00E11281"/>
    <w:rsid w:val="00E213CB"/>
    <w:rsid w:val="00E24B69"/>
    <w:rsid w:val="00E24C6A"/>
    <w:rsid w:val="00E25811"/>
    <w:rsid w:val="00E32F85"/>
    <w:rsid w:val="00E36FD8"/>
    <w:rsid w:val="00E37380"/>
    <w:rsid w:val="00E465C4"/>
    <w:rsid w:val="00E51F54"/>
    <w:rsid w:val="00E63F64"/>
    <w:rsid w:val="00E7178F"/>
    <w:rsid w:val="00E762F5"/>
    <w:rsid w:val="00E86D42"/>
    <w:rsid w:val="00EA3B29"/>
    <w:rsid w:val="00EB0202"/>
    <w:rsid w:val="00EB0EF6"/>
    <w:rsid w:val="00EB264B"/>
    <w:rsid w:val="00EB6CCC"/>
    <w:rsid w:val="00EB6ECD"/>
    <w:rsid w:val="00EB7421"/>
    <w:rsid w:val="00EC2AA8"/>
    <w:rsid w:val="00EC569F"/>
    <w:rsid w:val="00ED0DEA"/>
    <w:rsid w:val="00ED5D6C"/>
    <w:rsid w:val="00ED73C4"/>
    <w:rsid w:val="00F01C9E"/>
    <w:rsid w:val="00F068A2"/>
    <w:rsid w:val="00F13AFF"/>
    <w:rsid w:val="00F1433B"/>
    <w:rsid w:val="00F20B48"/>
    <w:rsid w:val="00F23158"/>
    <w:rsid w:val="00F303CD"/>
    <w:rsid w:val="00F35A71"/>
    <w:rsid w:val="00F4687F"/>
    <w:rsid w:val="00F46918"/>
    <w:rsid w:val="00F46DDE"/>
    <w:rsid w:val="00F53400"/>
    <w:rsid w:val="00F644D6"/>
    <w:rsid w:val="00F7033C"/>
    <w:rsid w:val="00F7661B"/>
    <w:rsid w:val="00F976AD"/>
    <w:rsid w:val="00FB6ECC"/>
    <w:rsid w:val="00FD6961"/>
    <w:rsid w:val="00FD6A70"/>
    <w:rsid w:val="00FE038F"/>
    <w:rsid w:val="00FE5A80"/>
    <w:rsid w:val="00FF29A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06029A-203C-4FD9-A24E-0A44704BD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1FFF"/>
    <w:pPr>
      <w:keepNext/>
      <w:keepLines/>
      <w:spacing w:before="120" w:after="60" w:line="276" w:lineRule="auto"/>
      <w:outlineLvl w:val="0"/>
      <w:pPrChange w:id="0" w:author="Comparison" w:date="2016-03-11T22:42:00Z">
        <w:pPr>
          <w:keepNext/>
          <w:keepLines/>
          <w:spacing w:before="120" w:after="60" w:line="276" w:lineRule="auto"/>
          <w:outlineLvl w:val="0"/>
        </w:pPr>
      </w:pPrChange>
    </w:pPr>
    <w:rPr>
      <w:rFonts w:eastAsiaTheme="majorEastAsia" w:cstheme="majorBidi"/>
      <w:b/>
      <w:color w:val="642D08"/>
      <w:sz w:val="40"/>
      <w:szCs w:val="32"/>
      <w:rPrChange w:id="0" w:author="Comparison" w:date="2016-03-11T22:42:00Z">
        <w:rPr>
          <w:rFonts w:asciiTheme="minorHAnsi" w:eastAsiaTheme="majorEastAsia" w:hAnsiTheme="minorHAnsi" w:cstheme="majorBidi"/>
          <w:b/>
          <w:color w:val="642D08"/>
          <w:sz w:val="40"/>
          <w:szCs w:val="32"/>
          <w:lang w:val="bg-BG" w:eastAsia="en-US" w:bidi="ar-SA"/>
        </w:rPr>
      </w:rPrChange>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line="276" w:lineRule="auto"/>
      <w:ind w:left="0" w:firstLine="0"/>
      <w:outlineLvl w:val="1"/>
      <w:pPrChange w:id="1" w:author="Comparison" w:date="2016-03-11T22:42:00Z">
        <w:pPr>
          <w:keepNext/>
          <w:keepLines/>
          <w:numPr>
            <w:numId w:val="8"/>
          </w:numPr>
          <w:tabs>
            <w:tab w:val="left" w:pos="1843"/>
          </w:tabs>
          <w:spacing w:before="120" w:after="80" w:line="276" w:lineRule="auto"/>
          <w:ind w:left="2203" w:hanging="360"/>
          <w:outlineLvl w:val="1"/>
        </w:pPr>
      </w:pPrChange>
    </w:pPr>
    <w:rPr>
      <w:rFonts w:eastAsiaTheme="majorEastAsia" w:cstheme="majorBidi"/>
      <w:b/>
      <w:color w:val="7C380A"/>
      <w:sz w:val="36"/>
      <w:szCs w:val="36"/>
      <w:lang w:val="en-US"/>
      <w:rPrChange w:id="1" w:author="Comparison" w:date="2016-03-11T22:42:00Z">
        <w:rPr>
          <w:rFonts w:asciiTheme="minorHAnsi" w:eastAsiaTheme="majorEastAsia" w:hAnsiTheme="minorHAnsi" w:cstheme="majorBidi"/>
          <w:b/>
          <w:color w:val="7C380A"/>
          <w:sz w:val="36"/>
          <w:szCs w:val="36"/>
          <w:lang w:val="en-US" w:eastAsia="en-US" w:bidi="ar-SA"/>
        </w:rPr>
      </w:rPrChange>
    </w:rPr>
  </w:style>
  <w:style w:type="paragraph" w:styleId="Heading3">
    <w:name w:val="heading 3"/>
    <w:basedOn w:val="Normal"/>
    <w:next w:val="Normal"/>
    <w:link w:val="Heading3Char"/>
    <w:uiPriority w:val="9"/>
    <w:unhideWhenUsed/>
    <w:qFormat/>
    <w:rsid w:val="00941FFF"/>
    <w:pPr>
      <w:keepNext/>
      <w:keepLines/>
      <w:spacing w:before="120" w:after="80" w:line="276" w:lineRule="auto"/>
      <w:outlineLvl w:val="2"/>
      <w:pPrChange w:id="2" w:author="Comparison" w:date="2016-03-11T22:42:00Z">
        <w:pPr>
          <w:keepNext/>
          <w:keepLines/>
          <w:spacing w:before="120" w:after="80" w:line="276" w:lineRule="auto"/>
          <w:outlineLvl w:val="2"/>
        </w:pPr>
      </w:pPrChange>
    </w:pPr>
    <w:rPr>
      <w:rFonts w:eastAsiaTheme="majorEastAsia" w:cstheme="majorBidi"/>
      <w:b/>
      <w:color w:val="8F400B"/>
      <w:sz w:val="32"/>
      <w:szCs w:val="32"/>
      <w:rPrChange w:id="2" w:author="Comparison" w:date="2016-03-11T22:42:00Z">
        <w:rPr>
          <w:rFonts w:asciiTheme="minorHAnsi" w:eastAsiaTheme="majorEastAsia" w:hAnsiTheme="minorHAnsi" w:cstheme="majorBidi"/>
          <w:b/>
          <w:color w:val="8F400B"/>
          <w:sz w:val="32"/>
          <w:szCs w:val="32"/>
          <w:lang w:val="bg-BG" w:eastAsia="en-US" w:bidi="ar-SA"/>
        </w:rPr>
      </w:rPrChange>
    </w:rPr>
  </w:style>
  <w:style w:type="paragraph" w:styleId="Heading4">
    <w:name w:val="heading 4"/>
    <w:basedOn w:val="Normal"/>
    <w:next w:val="Normal"/>
    <w:link w:val="Heading4Char"/>
    <w:uiPriority w:val="9"/>
    <w:unhideWhenUsed/>
    <w:qFormat/>
    <w:rsid w:val="00941FFF"/>
    <w:pPr>
      <w:keepNext/>
      <w:keepLines/>
      <w:spacing w:before="80" w:after="80" w:line="276" w:lineRule="auto"/>
      <w:outlineLvl w:val="3"/>
      <w:pPrChange w:id="3" w:author="Comparison" w:date="2016-03-11T22:42:00Z">
        <w:pPr>
          <w:keepNext/>
          <w:keepLines/>
          <w:spacing w:before="80" w:after="80" w:line="276" w:lineRule="auto"/>
          <w:outlineLvl w:val="3"/>
        </w:pPr>
      </w:pPrChange>
    </w:pPr>
    <w:rPr>
      <w:rFonts w:eastAsiaTheme="majorEastAsia" w:cstheme="majorBidi"/>
      <w:b/>
      <w:iCs/>
      <w:color w:val="A34A0D"/>
      <w:sz w:val="28"/>
      <w:rPrChange w:id="3" w:author="Comparison" w:date="2016-03-11T22:42:00Z">
        <w:rPr>
          <w:rFonts w:asciiTheme="minorHAnsi" w:eastAsiaTheme="majorEastAsia" w:hAnsiTheme="minorHAnsi" w:cstheme="majorBidi"/>
          <w:b/>
          <w:iCs/>
          <w:color w:val="A34A0D"/>
          <w:sz w:val="28"/>
          <w:szCs w:val="22"/>
          <w:lang w:val="bg-BG" w:eastAsia="en-US" w:bidi="ar-SA"/>
        </w:rPr>
      </w:rPrChange>
    </w:rPr>
  </w:style>
  <w:style w:type="paragraph" w:styleId="Heading5">
    <w:name w:val="heading 5"/>
    <w:basedOn w:val="Normal"/>
    <w:next w:val="Normal"/>
    <w:link w:val="Heading5Char"/>
    <w:uiPriority w:val="9"/>
    <w:semiHidden/>
    <w:unhideWhenUsed/>
    <w:qFormat/>
    <w:rsid w:val="00941FFF"/>
    <w:pPr>
      <w:keepNext/>
      <w:keepLines/>
      <w:spacing w:before="40" w:after="0" w:line="276" w:lineRule="auto"/>
      <w:outlineLvl w:val="4"/>
      <w:pPrChange w:id="4" w:author="Comparison" w:date="2016-03-11T22:42:00Z">
        <w:pPr>
          <w:keepNext/>
          <w:keepLines/>
          <w:spacing w:before="40" w:line="276" w:lineRule="auto"/>
          <w:outlineLvl w:val="4"/>
        </w:pPr>
      </w:pPrChange>
    </w:pPr>
    <w:rPr>
      <w:rFonts w:eastAsiaTheme="majorEastAsia" w:cstheme="majorBidi"/>
      <w:b/>
      <w:color w:val="B2500E"/>
      <w:rPrChange w:id="4" w:author="Comparison" w:date="2016-03-11T22:42:00Z">
        <w:rPr>
          <w:rFonts w:asciiTheme="minorHAnsi" w:eastAsiaTheme="majorEastAsia" w:hAnsiTheme="minorHAnsi" w:cstheme="majorBidi"/>
          <w:b/>
          <w:color w:val="B2500E"/>
          <w:sz w:val="22"/>
          <w:szCs w:val="22"/>
          <w:lang w:val="bg-BG"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AF0"/>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8B6AF0"/>
    <w:rPr>
      <w:rFonts w:eastAsiaTheme="majorEastAsia" w:cstheme="majorBidi"/>
      <w:b/>
      <w:color w:val="7C380A"/>
      <w:sz w:val="36"/>
      <w:szCs w:val="36"/>
      <w:lang w:val="en-US"/>
    </w:rPr>
  </w:style>
  <w:style w:type="character" w:customStyle="1" w:styleId="Heading3Char">
    <w:name w:val="Heading 3 Char"/>
    <w:basedOn w:val="DefaultParagraphFont"/>
    <w:link w:val="Heading3"/>
    <w:uiPriority w:val="9"/>
    <w:rsid w:val="008B6AF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B6AF0"/>
    <w:rPr>
      <w:rFonts w:eastAsiaTheme="majorEastAsia" w:cstheme="majorBidi"/>
      <w:b/>
      <w:iCs/>
      <w:color w:val="A34A0D"/>
      <w:sz w:val="28"/>
    </w:rPr>
  </w:style>
  <w:style w:type="character" w:customStyle="1" w:styleId="Heading5Char">
    <w:name w:val="Heading 5 Char"/>
    <w:basedOn w:val="DefaultParagraphFont"/>
    <w:link w:val="Heading5"/>
    <w:uiPriority w:val="9"/>
    <w:semiHidden/>
    <w:rsid w:val="008B6AF0"/>
    <w:rPr>
      <w:rFonts w:eastAsiaTheme="majorEastAsia" w:cstheme="majorBidi"/>
      <w:b/>
      <w:color w:val="B2500E"/>
    </w:rPr>
  </w:style>
  <w:style w:type="paragraph" w:styleId="Header">
    <w:name w:val="header"/>
    <w:basedOn w:val="Normal"/>
    <w:link w:val="HeaderChar"/>
    <w:uiPriority w:val="99"/>
    <w:unhideWhenUsed/>
    <w:rsid w:val="008B6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AF0"/>
  </w:style>
  <w:style w:type="paragraph" w:styleId="Footer">
    <w:name w:val="footer"/>
    <w:basedOn w:val="Normal"/>
    <w:link w:val="FooterChar"/>
    <w:uiPriority w:val="99"/>
    <w:unhideWhenUsed/>
    <w:rsid w:val="008B6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AF0"/>
  </w:style>
  <w:style w:type="paragraph" w:styleId="BalloonText">
    <w:name w:val="Balloon Text"/>
    <w:basedOn w:val="Normal"/>
    <w:link w:val="BalloonTextChar"/>
    <w:uiPriority w:val="99"/>
    <w:semiHidden/>
    <w:unhideWhenUsed/>
    <w:rsid w:val="008B6A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AF0"/>
    <w:rPr>
      <w:rFonts w:ascii="Tahoma" w:hAnsi="Tahoma" w:cs="Tahoma"/>
      <w:sz w:val="16"/>
      <w:szCs w:val="16"/>
    </w:rPr>
  </w:style>
  <w:style w:type="character" w:styleId="Hyperlink">
    <w:name w:val="Hyperlink"/>
    <w:basedOn w:val="DefaultParagraphFont"/>
    <w:uiPriority w:val="99"/>
    <w:unhideWhenUsed/>
    <w:rsid w:val="008B6AF0"/>
    <w:rPr>
      <w:color w:val="0563C1" w:themeColor="hyperlink"/>
      <w:u w:val="single"/>
    </w:rPr>
  </w:style>
  <w:style w:type="paragraph" w:styleId="NormalWeb">
    <w:name w:val="Normal (Web)"/>
    <w:basedOn w:val="Normal"/>
    <w:uiPriority w:val="99"/>
    <w:semiHidden/>
    <w:unhideWhenUsed/>
    <w:rsid w:val="008B6A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8B6AF0"/>
    <w:rPr>
      <w:b/>
      <w:bCs/>
    </w:rPr>
  </w:style>
  <w:style w:type="paragraph" w:styleId="ListParagraph">
    <w:name w:val="List Paragraph"/>
    <w:basedOn w:val="Normal"/>
    <w:link w:val="ListParagraphChar"/>
    <w:uiPriority w:val="34"/>
    <w:qFormat/>
    <w:rsid w:val="008617B5"/>
    <w:pPr>
      <w:spacing w:after="200" w:line="276" w:lineRule="auto"/>
      <w:ind w:left="720"/>
      <w:contextualSpacing/>
      <w:pPrChange w:id="5" w:author="Comparison" w:date="2016-03-11T22:42:00Z">
        <w:pPr>
          <w:spacing w:after="200" w:line="276" w:lineRule="auto"/>
          <w:ind w:left="720"/>
          <w:contextualSpacing/>
        </w:pPr>
      </w:pPrChange>
    </w:pPr>
    <w:rPr>
      <w:rPrChange w:id="5" w:author="Comparison" w:date="2016-03-11T22:42:00Z">
        <w:rPr>
          <w:rFonts w:asciiTheme="minorHAnsi" w:eastAsiaTheme="minorHAnsi" w:hAnsiTheme="minorHAnsi" w:cstheme="minorBidi"/>
          <w:sz w:val="22"/>
          <w:szCs w:val="22"/>
          <w:lang w:val="bg-BG" w:eastAsia="en-US" w:bidi="ar-SA"/>
        </w:rPr>
      </w:rPrChange>
    </w:rPr>
  </w:style>
  <w:style w:type="character" w:styleId="FollowedHyperlink">
    <w:name w:val="FollowedHyperlink"/>
    <w:basedOn w:val="DefaultParagraphFont"/>
    <w:uiPriority w:val="99"/>
    <w:semiHidden/>
    <w:unhideWhenUsed/>
    <w:rsid w:val="008B6AF0"/>
    <w:rPr>
      <w:color w:val="954F72" w:themeColor="followedHyperlink"/>
      <w:u w:val="single"/>
    </w:rPr>
  </w:style>
  <w:style w:type="paragraph" w:customStyle="1" w:styleId="Code">
    <w:name w:val="Code"/>
    <w:basedOn w:val="Normal"/>
    <w:next w:val="Normal"/>
    <w:link w:val="CodeChar"/>
    <w:qFormat/>
    <w:rsid w:val="00B42483"/>
    <w:pPr>
      <w:spacing w:after="200" w:line="276" w:lineRule="auto"/>
      <w:pPrChange w:id="6" w:author="Comparison" w:date="2016-03-11T22:42:00Z">
        <w:pPr>
          <w:spacing w:after="200" w:line="276" w:lineRule="auto"/>
        </w:pPr>
      </w:pPrChange>
    </w:pPr>
    <w:rPr>
      <w:rFonts w:ascii="Consolas" w:hAnsi="Consolas" w:cs="Consolas"/>
      <w:b/>
      <w:noProof/>
      <w:lang w:val="en-US"/>
      <w:rPrChange w:id="6" w:author="Comparison" w:date="2016-03-11T22:42:00Z">
        <w:rPr>
          <w:rFonts w:ascii="Consolas" w:eastAsiaTheme="minorHAnsi" w:hAnsi="Consolas" w:cs="Consolas"/>
          <w:b/>
          <w:noProof/>
          <w:sz w:val="22"/>
          <w:szCs w:val="22"/>
          <w:lang w:val="en-US" w:eastAsia="en-US" w:bidi="ar-SA"/>
        </w:rPr>
      </w:rPrChange>
    </w:rPr>
  </w:style>
  <w:style w:type="table" w:styleId="TableGrid">
    <w:name w:val="Table Grid"/>
    <w:basedOn w:val="TableNormal"/>
    <w:uiPriority w:val="59"/>
    <w:rsid w:val="008B6AF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8B6AF0"/>
  </w:style>
  <w:style w:type="character" w:customStyle="1" w:styleId="CodeChar">
    <w:name w:val="Code Char"/>
    <w:basedOn w:val="ListParagraphChar"/>
    <w:link w:val="Code"/>
    <w:rsid w:val="008B6AF0"/>
    <w:rPr>
      <w:rFonts w:ascii="Consolas" w:hAnsi="Consolas" w:cs="Consolas"/>
      <w:b/>
      <w:noProof/>
      <w:lang w:val="en-US"/>
    </w:rPr>
  </w:style>
  <w:style w:type="paragraph" w:styleId="Revision">
    <w:name w:val="Revision"/>
    <w:hidden/>
    <w:uiPriority w:val="99"/>
    <w:semiHidden/>
    <w:rsid w:val="008B6A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94412050">
      <w:bodyDiv w:val="1"/>
      <w:marLeft w:val="0"/>
      <w:marRight w:val="0"/>
      <w:marTop w:val="0"/>
      <w:marBottom w:val="0"/>
      <w:divBdr>
        <w:top w:val="none" w:sz="0" w:space="0" w:color="auto"/>
        <w:left w:val="none" w:sz="0" w:space="0" w:color="auto"/>
        <w:bottom w:val="none" w:sz="0" w:space="0" w:color="auto"/>
        <w:right w:val="none" w:sz="0" w:space="0" w:color="auto"/>
      </w:divBdr>
      <w:divsChild>
        <w:div w:id="482544698">
          <w:marLeft w:val="706"/>
          <w:marRight w:val="0"/>
          <w:marTop w:val="120"/>
          <w:marBottom w:val="120"/>
          <w:divBdr>
            <w:top w:val="none" w:sz="0" w:space="0" w:color="auto"/>
            <w:left w:val="none" w:sz="0" w:space="0" w:color="auto"/>
            <w:bottom w:val="none" w:sz="0" w:space="0" w:color="auto"/>
            <w:right w:val="none" w:sz="0" w:space="0" w:color="auto"/>
          </w:divBdr>
        </w:div>
        <w:div w:id="856964501">
          <w:marLeft w:val="706"/>
          <w:marRight w:val="0"/>
          <w:marTop w:val="120"/>
          <w:marBottom w:val="120"/>
          <w:divBdr>
            <w:top w:val="none" w:sz="0" w:space="0" w:color="auto"/>
            <w:left w:val="none" w:sz="0" w:space="0" w:color="auto"/>
            <w:bottom w:val="none" w:sz="0" w:space="0" w:color="auto"/>
            <w:right w:val="none" w:sz="0" w:space="0" w:color="auto"/>
          </w:divBdr>
        </w:div>
        <w:div w:id="1017971364">
          <w:marLeft w:val="706"/>
          <w:marRight w:val="0"/>
          <w:marTop w:val="120"/>
          <w:marBottom w:val="120"/>
          <w:divBdr>
            <w:top w:val="none" w:sz="0" w:space="0" w:color="auto"/>
            <w:left w:val="none" w:sz="0" w:space="0" w:color="auto"/>
            <w:bottom w:val="none" w:sz="0" w:space="0" w:color="auto"/>
            <w:right w:val="none" w:sz="0" w:space="0" w:color="auto"/>
          </w:divBdr>
        </w:div>
        <w:div w:id="1097679356">
          <w:marLeft w:val="706"/>
          <w:marRight w:val="0"/>
          <w:marTop w:val="120"/>
          <w:marBottom w:val="120"/>
          <w:divBdr>
            <w:top w:val="none" w:sz="0" w:space="0" w:color="auto"/>
            <w:left w:val="none" w:sz="0" w:space="0" w:color="auto"/>
            <w:bottom w:val="none" w:sz="0" w:space="0" w:color="auto"/>
            <w:right w:val="none" w:sz="0" w:space="0" w:color="auto"/>
          </w:divBdr>
        </w:div>
        <w:div w:id="2114325038">
          <w:marLeft w:val="7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98677671">
      <w:bodyDiv w:val="1"/>
      <w:marLeft w:val="0"/>
      <w:marRight w:val="0"/>
      <w:marTop w:val="0"/>
      <w:marBottom w:val="0"/>
      <w:divBdr>
        <w:top w:val="none" w:sz="0" w:space="0" w:color="auto"/>
        <w:left w:val="none" w:sz="0" w:space="0" w:color="auto"/>
        <w:bottom w:val="none" w:sz="0" w:space="0" w:color="auto"/>
        <w:right w:val="none" w:sz="0" w:space="0" w:color="auto"/>
      </w:divBdr>
      <w:divsChild>
        <w:div w:id="1393768042">
          <w:marLeft w:val="562"/>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89954191">
      <w:bodyDiv w:val="1"/>
      <w:marLeft w:val="0"/>
      <w:marRight w:val="0"/>
      <w:marTop w:val="0"/>
      <w:marBottom w:val="0"/>
      <w:divBdr>
        <w:top w:val="none" w:sz="0" w:space="0" w:color="auto"/>
        <w:left w:val="none" w:sz="0" w:space="0" w:color="auto"/>
        <w:bottom w:val="none" w:sz="0" w:space="0" w:color="auto"/>
        <w:right w:val="none" w:sz="0" w:space="0" w:color="auto"/>
      </w:divBdr>
    </w:div>
    <w:div w:id="515390669">
      <w:bodyDiv w:val="1"/>
      <w:marLeft w:val="0"/>
      <w:marRight w:val="0"/>
      <w:marTop w:val="0"/>
      <w:marBottom w:val="0"/>
      <w:divBdr>
        <w:top w:val="none" w:sz="0" w:space="0" w:color="auto"/>
        <w:left w:val="none" w:sz="0" w:space="0" w:color="auto"/>
        <w:bottom w:val="none" w:sz="0" w:space="0" w:color="auto"/>
        <w:right w:val="none" w:sz="0" w:space="0" w:color="auto"/>
      </w:divBdr>
    </w:div>
    <w:div w:id="573440068">
      <w:bodyDiv w:val="1"/>
      <w:marLeft w:val="0"/>
      <w:marRight w:val="0"/>
      <w:marTop w:val="0"/>
      <w:marBottom w:val="0"/>
      <w:divBdr>
        <w:top w:val="none" w:sz="0" w:space="0" w:color="auto"/>
        <w:left w:val="none" w:sz="0" w:space="0" w:color="auto"/>
        <w:bottom w:val="none" w:sz="0" w:space="0" w:color="auto"/>
        <w:right w:val="none" w:sz="0" w:space="0" w:color="auto"/>
      </w:divBdr>
      <w:divsChild>
        <w:div w:id="1027026021">
          <w:marLeft w:val="562"/>
          <w:marRight w:val="0"/>
          <w:marTop w:val="120"/>
          <w:marBottom w:val="120"/>
          <w:divBdr>
            <w:top w:val="none" w:sz="0" w:space="0" w:color="auto"/>
            <w:left w:val="none" w:sz="0" w:space="0" w:color="auto"/>
            <w:bottom w:val="none" w:sz="0" w:space="0" w:color="auto"/>
            <w:right w:val="none" w:sz="0" w:space="0" w:color="auto"/>
          </w:divBdr>
        </w:div>
      </w:divsChild>
    </w:div>
    <w:div w:id="85958359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41835216">
      <w:bodyDiv w:val="1"/>
      <w:marLeft w:val="0"/>
      <w:marRight w:val="0"/>
      <w:marTop w:val="0"/>
      <w:marBottom w:val="0"/>
      <w:divBdr>
        <w:top w:val="none" w:sz="0" w:space="0" w:color="auto"/>
        <w:left w:val="none" w:sz="0" w:space="0" w:color="auto"/>
        <w:bottom w:val="none" w:sz="0" w:space="0" w:color="auto"/>
        <w:right w:val="none" w:sz="0" w:space="0" w:color="auto"/>
      </w:divBdr>
      <w:divsChild>
        <w:div w:id="126507858">
          <w:marLeft w:val="850"/>
          <w:marRight w:val="0"/>
          <w:marTop w:val="120"/>
          <w:marBottom w:val="120"/>
          <w:divBdr>
            <w:top w:val="none" w:sz="0" w:space="0" w:color="auto"/>
            <w:left w:val="none" w:sz="0" w:space="0" w:color="auto"/>
            <w:bottom w:val="none" w:sz="0" w:space="0" w:color="auto"/>
            <w:right w:val="none" w:sz="0" w:space="0" w:color="auto"/>
          </w:divBdr>
        </w:div>
        <w:div w:id="463667969">
          <w:marLeft w:val="850"/>
          <w:marRight w:val="0"/>
          <w:marTop w:val="120"/>
          <w:marBottom w:val="120"/>
          <w:divBdr>
            <w:top w:val="none" w:sz="0" w:space="0" w:color="auto"/>
            <w:left w:val="none" w:sz="0" w:space="0" w:color="auto"/>
            <w:bottom w:val="none" w:sz="0" w:space="0" w:color="auto"/>
            <w:right w:val="none" w:sz="0" w:space="0" w:color="auto"/>
          </w:divBdr>
        </w:div>
        <w:div w:id="1972906011">
          <w:marLeft w:val="835"/>
          <w:marRight w:val="0"/>
          <w:marTop w:val="360"/>
          <w:marBottom w:val="120"/>
          <w:divBdr>
            <w:top w:val="none" w:sz="0" w:space="0" w:color="auto"/>
            <w:left w:val="none" w:sz="0" w:space="0" w:color="auto"/>
            <w:bottom w:val="none" w:sz="0" w:space="0" w:color="auto"/>
            <w:right w:val="none" w:sz="0" w:space="0" w:color="auto"/>
          </w:divBdr>
        </w:div>
      </w:divsChild>
    </w:div>
    <w:div w:id="947854974">
      <w:bodyDiv w:val="1"/>
      <w:marLeft w:val="0"/>
      <w:marRight w:val="0"/>
      <w:marTop w:val="0"/>
      <w:marBottom w:val="0"/>
      <w:divBdr>
        <w:top w:val="none" w:sz="0" w:space="0" w:color="auto"/>
        <w:left w:val="none" w:sz="0" w:space="0" w:color="auto"/>
        <w:bottom w:val="none" w:sz="0" w:space="0" w:color="auto"/>
        <w:right w:val="none" w:sz="0" w:space="0" w:color="auto"/>
      </w:divBdr>
      <w:divsChild>
        <w:div w:id="1010332158">
          <w:marLeft w:val="806"/>
          <w:marRight w:val="0"/>
          <w:marTop w:val="360"/>
          <w:marBottom w:val="0"/>
          <w:divBdr>
            <w:top w:val="none" w:sz="0" w:space="0" w:color="auto"/>
            <w:left w:val="none" w:sz="0" w:space="0" w:color="auto"/>
            <w:bottom w:val="none" w:sz="0" w:space="0" w:color="auto"/>
            <w:right w:val="none" w:sz="0" w:space="0" w:color="auto"/>
          </w:divBdr>
        </w:div>
      </w:divsChild>
    </w:div>
    <w:div w:id="990211407">
      <w:bodyDiv w:val="1"/>
      <w:marLeft w:val="0"/>
      <w:marRight w:val="0"/>
      <w:marTop w:val="0"/>
      <w:marBottom w:val="0"/>
      <w:divBdr>
        <w:top w:val="none" w:sz="0" w:space="0" w:color="auto"/>
        <w:left w:val="none" w:sz="0" w:space="0" w:color="auto"/>
        <w:bottom w:val="none" w:sz="0" w:space="0" w:color="auto"/>
        <w:right w:val="none" w:sz="0" w:space="0" w:color="auto"/>
      </w:divBdr>
      <w:divsChild>
        <w:div w:id="129708821">
          <w:marLeft w:val="806"/>
          <w:marRight w:val="0"/>
          <w:marTop w:val="120"/>
          <w:marBottom w:val="120"/>
          <w:divBdr>
            <w:top w:val="none" w:sz="0" w:space="0" w:color="auto"/>
            <w:left w:val="none" w:sz="0" w:space="0" w:color="auto"/>
            <w:bottom w:val="none" w:sz="0" w:space="0" w:color="auto"/>
            <w:right w:val="none" w:sz="0" w:space="0" w:color="auto"/>
          </w:divBdr>
        </w:div>
      </w:divsChild>
    </w:div>
    <w:div w:id="1004478569">
      <w:bodyDiv w:val="1"/>
      <w:marLeft w:val="0"/>
      <w:marRight w:val="0"/>
      <w:marTop w:val="0"/>
      <w:marBottom w:val="0"/>
      <w:divBdr>
        <w:top w:val="none" w:sz="0" w:space="0" w:color="auto"/>
        <w:left w:val="none" w:sz="0" w:space="0" w:color="auto"/>
        <w:bottom w:val="none" w:sz="0" w:space="0" w:color="auto"/>
        <w:right w:val="none" w:sz="0" w:space="0" w:color="auto"/>
      </w:divBdr>
      <w:divsChild>
        <w:div w:id="92892955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3442091">
      <w:bodyDiv w:val="1"/>
      <w:marLeft w:val="0"/>
      <w:marRight w:val="0"/>
      <w:marTop w:val="0"/>
      <w:marBottom w:val="0"/>
      <w:divBdr>
        <w:top w:val="none" w:sz="0" w:space="0" w:color="auto"/>
        <w:left w:val="none" w:sz="0" w:space="0" w:color="auto"/>
        <w:bottom w:val="none" w:sz="0" w:space="0" w:color="auto"/>
        <w:right w:val="none" w:sz="0" w:space="0" w:color="auto"/>
      </w:divBdr>
    </w:div>
    <w:div w:id="1323654809">
      <w:bodyDiv w:val="1"/>
      <w:marLeft w:val="0"/>
      <w:marRight w:val="0"/>
      <w:marTop w:val="0"/>
      <w:marBottom w:val="0"/>
      <w:divBdr>
        <w:top w:val="none" w:sz="0" w:space="0" w:color="auto"/>
        <w:left w:val="none" w:sz="0" w:space="0" w:color="auto"/>
        <w:bottom w:val="none" w:sz="0" w:space="0" w:color="auto"/>
        <w:right w:val="none" w:sz="0" w:space="0" w:color="auto"/>
      </w:divBdr>
    </w:div>
    <w:div w:id="1329138519">
      <w:bodyDiv w:val="1"/>
      <w:marLeft w:val="0"/>
      <w:marRight w:val="0"/>
      <w:marTop w:val="0"/>
      <w:marBottom w:val="0"/>
      <w:divBdr>
        <w:top w:val="none" w:sz="0" w:space="0" w:color="auto"/>
        <w:left w:val="none" w:sz="0" w:space="0" w:color="auto"/>
        <w:bottom w:val="none" w:sz="0" w:space="0" w:color="auto"/>
        <w:right w:val="none" w:sz="0" w:space="0" w:color="auto"/>
      </w:divBdr>
      <w:divsChild>
        <w:div w:id="661736655">
          <w:marLeft w:val="562"/>
          <w:marRight w:val="0"/>
          <w:marTop w:val="120"/>
          <w:marBottom w:val="120"/>
          <w:divBdr>
            <w:top w:val="none" w:sz="0" w:space="0" w:color="auto"/>
            <w:left w:val="none" w:sz="0" w:space="0" w:color="auto"/>
            <w:bottom w:val="none" w:sz="0" w:space="0" w:color="auto"/>
            <w:right w:val="none" w:sz="0" w:space="0" w:color="auto"/>
          </w:divBdr>
        </w:div>
      </w:divsChild>
    </w:div>
    <w:div w:id="1401057984">
      <w:bodyDiv w:val="1"/>
      <w:marLeft w:val="0"/>
      <w:marRight w:val="0"/>
      <w:marTop w:val="0"/>
      <w:marBottom w:val="0"/>
      <w:divBdr>
        <w:top w:val="none" w:sz="0" w:space="0" w:color="auto"/>
        <w:left w:val="none" w:sz="0" w:space="0" w:color="auto"/>
        <w:bottom w:val="none" w:sz="0" w:space="0" w:color="auto"/>
        <w:right w:val="none" w:sz="0" w:space="0" w:color="auto"/>
      </w:divBdr>
      <w:divsChild>
        <w:div w:id="117771557">
          <w:marLeft w:val="806"/>
          <w:marRight w:val="0"/>
          <w:marTop w:val="120"/>
          <w:marBottom w:val="120"/>
          <w:divBdr>
            <w:top w:val="none" w:sz="0" w:space="0" w:color="auto"/>
            <w:left w:val="none" w:sz="0" w:space="0" w:color="auto"/>
            <w:bottom w:val="none" w:sz="0" w:space="0" w:color="auto"/>
            <w:right w:val="none" w:sz="0" w:space="0" w:color="auto"/>
          </w:divBdr>
        </w:div>
        <w:div w:id="1194686821">
          <w:marLeft w:val="806"/>
          <w:marRight w:val="0"/>
          <w:marTop w:val="120"/>
          <w:marBottom w:val="120"/>
          <w:divBdr>
            <w:top w:val="none" w:sz="0" w:space="0" w:color="auto"/>
            <w:left w:val="none" w:sz="0" w:space="0" w:color="auto"/>
            <w:bottom w:val="none" w:sz="0" w:space="0" w:color="auto"/>
            <w:right w:val="none" w:sz="0" w:space="0" w:color="auto"/>
          </w:divBdr>
        </w:div>
        <w:div w:id="2024041707">
          <w:marLeft w:val="806"/>
          <w:marRight w:val="0"/>
          <w:marTop w:val="120"/>
          <w:marBottom w:val="120"/>
          <w:divBdr>
            <w:top w:val="none" w:sz="0" w:space="0" w:color="auto"/>
            <w:left w:val="none" w:sz="0" w:space="0" w:color="auto"/>
            <w:bottom w:val="none" w:sz="0" w:space="0" w:color="auto"/>
            <w:right w:val="none" w:sz="0" w:space="0" w:color="auto"/>
          </w:divBdr>
        </w:div>
      </w:divsChild>
    </w:div>
    <w:div w:id="1544631286">
      <w:bodyDiv w:val="1"/>
      <w:marLeft w:val="0"/>
      <w:marRight w:val="0"/>
      <w:marTop w:val="0"/>
      <w:marBottom w:val="0"/>
      <w:divBdr>
        <w:top w:val="none" w:sz="0" w:space="0" w:color="auto"/>
        <w:left w:val="none" w:sz="0" w:space="0" w:color="auto"/>
        <w:bottom w:val="none" w:sz="0" w:space="0" w:color="auto"/>
        <w:right w:val="none" w:sz="0" w:space="0" w:color="auto"/>
      </w:divBdr>
      <w:divsChild>
        <w:div w:id="569314804">
          <w:marLeft w:val="562"/>
          <w:marRight w:val="0"/>
          <w:marTop w:val="120"/>
          <w:marBottom w:val="120"/>
          <w:divBdr>
            <w:top w:val="none" w:sz="0" w:space="0" w:color="auto"/>
            <w:left w:val="none" w:sz="0" w:space="0" w:color="auto"/>
            <w:bottom w:val="none" w:sz="0" w:space="0" w:color="auto"/>
            <w:right w:val="none" w:sz="0" w:space="0" w:color="auto"/>
          </w:divBdr>
        </w:div>
      </w:divsChild>
    </w:div>
    <w:div w:id="1759785825">
      <w:bodyDiv w:val="1"/>
      <w:marLeft w:val="0"/>
      <w:marRight w:val="0"/>
      <w:marTop w:val="0"/>
      <w:marBottom w:val="0"/>
      <w:divBdr>
        <w:top w:val="none" w:sz="0" w:space="0" w:color="auto"/>
        <w:left w:val="none" w:sz="0" w:space="0" w:color="auto"/>
        <w:bottom w:val="none" w:sz="0" w:space="0" w:color="auto"/>
        <w:right w:val="none" w:sz="0" w:space="0" w:color="auto"/>
      </w:divBdr>
      <w:divsChild>
        <w:div w:id="1002319871">
          <w:marLeft w:val="706"/>
          <w:marRight w:val="0"/>
          <w:marTop w:val="120"/>
          <w:marBottom w:val="120"/>
          <w:divBdr>
            <w:top w:val="none" w:sz="0" w:space="0" w:color="auto"/>
            <w:left w:val="none" w:sz="0" w:space="0" w:color="auto"/>
            <w:bottom w:val="none" w:sz="0" w:space="0" w:color="auto"/>
            <w:right w:val="none" w:sz="0" w:space="0" w:color="auto"/>
          </w:divBdr>
        </w:div>
      </w:divsChild>
    </w:div>
    <w:div w:id="1766881905">
      <w:bodyDiv w:val="1"/>
      <w:marLeft w:val="0"/>
      <w:marRight w:val="0"/>
      <w:marTop w:val="0"/>
      <w:marBottom w:val="0"/>
      <w:divBdr>
        <w:top w:val="none" w:sz="0" w:space="0" w:color="auto"/>
        <w:left w:val="none" w:sz="0" w:space="0" w:color="auto"/>
        <w:bottom w:val="none" w:sz="0" w:space="0" w:color="auto"/>
        <w:right w:val="none" w:sz="0" w:space="0" w:color="auto"/>
      </w:divBdr>
    </w:div>
    <w:div w:id="1950578902">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2919017">
      <w:bodyDiv w:val="1"/>
      <w:marLeft w:val="0"/>
      <w:marRight w:val="0"/>
      <w:marTop w:val="0"/>
      <w:marBottom w:val="0"/>
      <w:divBdr>
        <w:top w:val="none" w:sz="0" w:space="0" w:color="auto"/>
        <w:left w:val="none" w:sz="0" w:space="0" w:color="auto"/>
        <w:bottom w:val="none" w:sz="0" w:space="0" w:color="auto"/>
        <w:right w:val="none" w:sz="0" w:space="0" w:color="auto"/>
      </w:divBdr>
    </w:div>
    <w:div w:id="2106798452">
      <w:bodyDiv w:val="1"/>
      <w:marLeft w:val="0"/>
      <w:marRight w:val="0"/>
      <w:marTop w:val="0"/>
      <w:marBottom w:val="0"/>
      <w:divBdr>
        <w:top w:val="none" w:sz="0" w:space="0" w:color="auto"/>
        <w:left w:val="none" w:sz="0" w:space="0" w:color="auto"/>
        <w:bottom w:val="none" w:sz="0" w:space="0" w:color="auto"/>
        <w:right w:val="none" w:sz="0" w:space="0" w:color="auto"/>
      </w:divBdr>
      <w:divsChild>
        <w:div w:id="1807430783">
          <w:marLeft w:val="806"/>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www.linkedin.com/company/software-university-softuni-bg-" TargetMode="External"/><Relationship Id="rId18" Type="http://schemas.openxmlformats.org/officeDocument/2006/relationships/image" Target="media/image12.png"/><Relationship Id="rId3" Type="http://schemas.openxmlformats.org/officeDocument/2006/relationships/hyperlink" Target="http://softuni.org/" TargetMode="External"/><Relationship Id="rId21" Type="http://schemas.openxmlformats.org/officeDocument/2006/relationships/hyperlink" Target="http://softuni.org" TargetMode="External"/><Relationship Id="rId7" Type="http://schemas.openxmlformats.org/officeDocument/2006/relationships/hyperlink" Target="http://twitter.com/softunibg" TargetMode="External"/><Relationship Id="rId12" Type="http://schemas.openxmlformats.org/officeDocument/2006/relationships/image" Target="media/image9.png"/><Relationship Id="rId17" Type="http://schemas.openxmlformats.org/officeDocument/2006/relationships/hyperlink" Target="http://github.com/softuni" TargetMode="External"/><Relationship Id="rId2" Type="http://schemas.openxmlformats.org/officeDocument/2006/relationships/image" Target="media/image4.png"/><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hyperlink" Target="http://softuni.bg/" TargetMode="External"/><Relationship Id="rId6" Type="http://schemas.openxmlformats.org/officeDocument/2006/relationships/image" Target="media/image6.png"/><Relationship Id="rId11" Type="http://schemas.openxmlformats.org/officeDocument/2006/relationships/hyperlink" Target="http://plus.google.com/+SoftuniBg/" TargetMode="External"/><Relationship Id="rId5" Type="http://schemas.openxmlformats.org/officeDocument/2006/relationships/hyperlink" Target="http://facebook.com/SoftwareUniversity" TargetMode="External"/><Relationship Id="rId15" Type="http://schemas.openxmlformats.org/officeDocument/2006/relationships/hyperlink" Target="http://slideshare.net/softwareuniversity" TargetMode="External"/><Relationship Id="rId10" Type="http://schemas.openxmlformats.org/officeDocument/2006/relationships/image" Target="media/image8.png"/><Relationship Id="rId19" Type="http://schemas.openxmlformats.org/officeDocument/2006/relationships/hyperlink" Target="mailto:info@softuni.bg" TargetMode="External"/><Relationship Id="rId4" Type="http://schemas.openxmlformats.org/officeDocument/2006/relationships/image" Target="media/image5.png"/><Relationship Id="rId9" Type="http://schemas.openxmlformats.org/officeDocument/2006/relationships/hyperlink" Target="http://youtube.com/SoftwareUniversity" TargetMode="External"/><Relationship Id="rId14" Type="http://schemas.openxmlformats.org/officeDocument/2006/relationships/image" Target="media/image10.pn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673F0-C0A4-4ACB-AF45-4B7F18AB0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2695</Words>
  <Characters>15365</Characters>
  <Application>Microsoft Office Word</Application>
  <DocSecurity>0</DocSecurity>
  <Lines>128</Lines>
  <Paragraphs>36</Paragraphs>
  <ScaleCrop>false</ScaleCrop>
  <Company>Microsoft</Company>
  <LinksUpToDate>false</LinksUpToDate>
  <CharactersWithSpaces>18024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cp:revision>
  <dcterms:created xsi:type="dcterms:W3CDTF">2016-03-11T20:42:00Z</dcterms:created>
  <dcterms:modified xsi:type="dcterms:W3CDTF">2016-03-11T20:44:00Z</dcterms:modified>
</cp:coreProperties>
</file>